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CEAE4" w14:textId="5A130A54" w:rsidR="00D87D76" w:rsidRDefault="0024780D" w:rsidP="0024780D">
      <w:pPr>
        <w:pStyle w:val="Title"/>
        <w:contextualSpacing/>
        <w:rPr>
          <w:sz w:val="48"/>
          <w:szCs w:val="48"/>
        </w:rPr>
      </w:pPr>
      <w:r>
        <w:rPr>
          <w:sz w:val="48"/>
          <w:szCs w:val="48"/>
        </w:rPr>
        <w:t>wINDOWS MANAGEME</w:t>
      </w:r>
      <w:r w:rsidR="00DB6059">
        <w:rPr>
          <w:sz w:val="48"/>
          <w:szCs w:val="48"/>
        </w:rPr>
        <w:t>n</w:t>
      </w:r>
      <w:r>
        <w:rPr>
          <w:sz w:val="48"/>
          <w:szCs w:val="48"/>
        </w:rPr>
        <w:t>t Framework 4.0</w:t>
      </w:r>
    </w:p>
    <w:p w14:paraId="355F4BB9" w14:textId="77854FD2" w:rsidR="0024780D" w:rsidRDefault="0024780D" w:rsidP="0024780D">
      <w:pPr>
        <w:pStyle w:val="Title"/>
        <w:contextualSpacing/>
        <w:rPr>
          <w:sz w:val="48"/>
          <w:szCs w:val="48"/>
        </w:rPr>
      </w:pPr>
      <w:r>
        <w:rPr>
          <w:sz w:val="48"/>
          <w:szCs w:val="48"/>
        </w:rPr>
        <w:t>Release Notes</w:t>
      </w:r>
    </w:p>
    <w:p w14:paraId="55319082" w14:textId="77777777" w:rsidR="00AE1021" w:rsidRDefault="00AE1021" w:rsidP="007423C8">
      <w:pPr>
        <w:pStyle w:val="Heading1"/>
      </w:pPr>
      <w:r>
        <w:t>Overview</w:t>
      </w:r>
    </w:p>
    <w:p w14:paraId="79B26F29" w14:textId="6AD693FF" w:rsidR="00175858" w:rsidRPr="00175858" w:rsidRDefault="00175858" w:rsidP="00175858">
      <w:pPr>
        <w:spacing w:before="0" w:after="0"/>
        <w:rPr>
          <w:rFonts w:cstheme="minorHAnsi"/>
        </w:rPr>
      </w:pPr>
      <w:r w:rsidRPr="00175858">
        <w:rPr>
          <w:rFonts w:cstheme="minorHAnsi"/>
        </w:rPr>
        <w:t xml:space="preserve">Windows Management Framework (WMF) 4.0 contains </w:t>
      </w:r>
      <w:r w:rsidR="009D6166">
        <w:rPr>
          <w:rFonts w:cstheme="minorHAnsi"/>
        </w:rPr>
        <w:t xml:space="preserve">functionality that has been </w:t>
      </w:r>
      <w:r w:rsidRPr="00175858">
        <w:rPr>
          <w:rFonts w:cstheme="minorHAnsi"/>
        </w:rPr>
        <w:t>updated from WMF 3.0</w:t>
      </w:r>
      <w:r w:rsidR="009D6166">
        <w:rPr>
          <w:rFonts w:cstheme="minorHAnsi"/>
        </w:rPr>
        <w:t>,</w:t>
      </w:r>
      <w:r w:rsidRPr="00175858">
        <w:rPr>
          <w:rFonts w:cstheme="minorHAnsi"/>
        </w:rPr>
        <w:t xml:space="preserve"> and is available for installation on Windows 7 with Service Pack 1 (SP1), Windows Server 2008 R2 with SP1</w:t>
      </w:r>
      <w:r w:rsidR="009F4712">
        <w:rPr>
          <w:rFonts w:cstheme="minorHAnsi"/>
        </w:rPr>
        <w:t>, and Windows Server 2012</w:t>
      </w:r>
      <w:r w:rsidRPr="00175858">
        <w:rPr>
          <w:rFonts w:cstheme="minorHAnsi"/>
        </w:rPr>
        <w:t>. WMF 4.0 contains updated version</w:t>
      </w:r>
      <w:r w:rsidR="009D6166">
        <w:rPr>
          <w:rFonts w:cstheme="minorHAnsi"/>
        </w:rPr>
        <w:t>s</w:t>
      </w:r>
      <w:r w:rsidRPr="00175858">
        <w:rPr>
          <w:rFonts w:cstheme="minorHAnsi"/>
        </w:rPr>
        <w:t xml:space="preserve"> of the following features:</w:t>
      </w:r>
    </w:p>
    <w:p w14:paraId="4D5F6CF8" w14:textId="24E5C835" w:rsidR="00175858" w:rsidRPr="003A4C1C" w:rsidRDefault="00175858" w:rsidP="003A4C1C">
      <w:pPr>
        <w:pStyle w:val="ListParagraph"/>
        <w:numPr>
          <w:ilvl w:val="0"/>
          <w:numId w:val="22"/>
        </w:numPr>
        <w:spacing w:before="0" w:after="0"/>
        <w:ind w:left="720" w:right="270"/>
        <w:rPr>
          <w:rFonts w:cstheme="minorHAnsi"/>
        </w:rPr>
      </w:pPr>
      <w:r w:rsidRPr="003A4C1C">
        <w:rPr>
          <w:rFonts w:cstheme="minorHAnsi"/>
        </w:rPr>
        <w:t xml:space="preserve">Windows PowerShell </w:t>
      </w:r>
    </w:p>
    <w:p w14:paraId="60E44BEB" w14:textId="0BE6A5DF" w:rsidR="00175858" w:rsidRPr="003A4C1C" w:rsidRDefault="00175858" w:rsidP="003A4C1C">
      <w:pPr>
        <w:pStyle w:val="ListParagraph"/>
        <w:numPr>
          <w:ilvl w:val="0"/>
          <w:numId w:val="22"/>
        </w:numPr>
        <w:spacing w:before="0" w:after="0"/>
        <w:ind w:left="720" w:right="270"/>
        <w:rPr>
          <w:rFonts w:cstheme="minorHAnsi"/>
        </w:rPr>
      </w:pPr>
      <w:r w:rsidRPr="003A4C1C">
        <w:rPr>
          <w:rFonts w:cstheme="minorHAnsi"/>
        </w:rPr>
        <w:t xml:space="preserve">Windows PowerShell </w:t>
      </w:r>
      <w:r w:rsidR="001A3076">
        <w:rPr>
          <w:rFonts w:cstheme="minorHAnsi"/>
        </w:rPr>
        <w:t>Integrated Scripting Environment (</w:t>
      </w:r>
      <w:r w:rsidRPr="003A4C1C">
        <w:rPr>
          <w:rFonts w:cstheme="minorHAnsi"/>
        </w:rPr>
        <w:t>ISE</w:t>
      </w:r>
      <w:r w:rsidR="001A3076">
        <w:rPr>
          <w:rFonts w:cstheme="minorHAnsi"/>
        </w:rPr>
        <w:t>)</w:t>
      </w:r>
    </w:p>
    <w:p w14:paraId="314170CE" w14:textId="4923B4C8" w:rsidR="00175858" w:rsidRPr="003A4C1C" w:rsidRDefault="00175858" w:rsidP="003A4C1C">
      <w:pPr>
        <w:pStyle w:val="ListParagraph"/>
        <w:numPr>
          <w:ilvl w:val="0"/>
          <w:numId w:val="22"/>
        </w:numPr>
        <w:spacing w:before="0" w:after="0"/>
        <w:ind w:left="720" w:right="270"/>
        <w:rPr>
          <w:rFonts w:cstheme="minorHAnsi"/>
        </w:rPr>
      </w:pPr>
      <w:r w:rsidRPr="003A4C1C">
        <w:rPr>
          <w:rFonts w:cstheme="minorHAnsi"/>
        </w:rPr>
        <w:t>Windows PowerShell Web Services (Management OData IIS Extension)</w:t>
      </w:r>
    </w:p>
    <w:p w14:paraId="36916108" w14:textId="63FC08D8" w:rsidR="00175858" w:rsidRPr="003A4C1C" w:rsidRDefault="00175858" w:rsidP="003A4C1C">
      <w:pPr>
        <w:pStyle w:val="ListParagraph"/>
        <w:numPr>
          <w:ilvl w:val="0"/>
          <w:numId w:val="22"/>
        </w:numPr>
        <w:spacing w:before="0" w:after="0"/>
        <w:ind w:left="720" w:right="270"/>
        <w:rPr>
          <w:rFonts w:cstheme="minorHAnsi"/>
        </w:rPr>
      </w:pPr>
      <w:r w:rsidRPr="003A4C1C">
        <w:rPr>
          <w:rFonts w:cstheme="minorHAnsi"/>
        </w:rPr>
        <w:t>Windows Remote Management (</w:t>
      </w:r>
      <w:proofErr w:type="spellStart"/>
      <w:r w:rsidRPr="003A4C1C">
        <w:rPr>
          <w:rFonts w:cstheme="minorHAnsi"/>
        </w:rPr>
        <w:t>WinRM</w:t>
      </w:r>
      <w:proofErr w:type="spellEnd"/>
      <w:r w:rsidRPr="003A4C1C">
        <w:rPr>
          <w:rFonts w:cstheme="minorHAnsi"/>
        </w:rPr>
        <w:t>)</w:t>
      </w:r>
    </w:p>
    <w:p w14:paraId="024453B7" w14:textId="76DC1881" w:rsidR="00175858" w:rsidRPr="003A4C1C" w:rsidRDefault="00175858" w:rsidP="003A4C1C">
      <w:pPr>
        <w:pStyle w:val="ListParagraph"/>
        <w:numPr>
          <w:ilvl w:val="0"/>
          <w:numId w:val="22"/>
        </w:numPr>
        <w:spacing w:before="0" w:after="0"/>
        <w:ind w:left="720" w:right="270"/>
        <w:rPr>
          <w:rFonts w:cstheme="minorHAnsi"/>
        </w:rPr>
      </w:pPr>
      <w:r w:rsidRPr="003A4C1C">
        <w:rPr>
          <w:rFonts w:cstheme="minorHAnsi"/>
        </w:rPr>
        <w:t xml:space="preserve">Windows Management </w:t>
      </w:r>
      <w:r w:rsidR="00967A7A">
        <w:rPr>
          <w:rFonts w:cstheme="minorHAnsi"/>
        </w:rPr>
        <w:t>Instrumentation</w:t>
      </w:r>
      <w:r w:rsidR="00967A7A" w:rsidRPr="003A4C1C">
        <w:rPr>
          <w:rFonts w:cstheme="minorHAnsi"/>
        </w:rPr>
        <w:t xml:space="preserve"> </w:t>
      </w:r>
      <w:r w:rsidRPr="003A4C1C">
        <w:rPr>
          <w:rFonts w:cstheme="minorHAnsi"/>
        </w:rPr>
        <w:t>(WMI)</w:t>
      </w:r>
    </w:p>
    <w:p w14:paraId="124C44DD" w14:textId="25EB4806" w:rsidR="00175858" w:rsidRPr="00175858" w:rsidRDefault="00500918" w:rsidP="00500918">
      <w:pPr>
        <w:tabs>
          <w:tab w:val="left" w:pos="2316"/>
          <w:tab w:val="left" w:pos="5345"/>
        </w:tabs>
        <w:spacing w:before="0" w:after="0"/>
        <w:ind w:right="270"/>
        <w:rPr>
          <w:rFonts w:cstheme="minorHAnsi"/>
        </w:rPr>
      </w:pPr>
      <w:r>
        <w:rPr>
          <w:rFonts w:cstheme="minorHAnsi"/>
        </w:rPr>
        <w:tab/>
      </w:r>
      <w:r>
        <w:rPr>
          <w:rFonts w:cstheme="minorHAnsi"/>
        </w:rPr>
        <w:tab/>
      </w:r>
    </w:p>
    <w:p w14:paraId="2E32A64E" w14:textId="02ED99C7" w:rsidR="00175858" w:rsidRDefault="001A3076" w:rsidP="00175858">
      <w:pPr>
        <w:spacing w:before="0" w:after="0"/>
        <w:ind w:right="270"/>
        <w:rPr>
          <w:rFonts w:cstheme="minorHAnsi"/>
        </w:rPr>
      </w:pPr>
      <w:r>
        <w:rPr>
          <w:rFonts w:cstheme="minorHAnsi"/>
        </w:rPr>
        <w:t>Windows PowerShell</w:t>
      </w:r>
      <w:r w:rsidR="009D6166">
        <w:rPr>
          <w:rFonts w:cstheme="minorHAnsi"/>
        </w:rPr>
        <w:t xml:space="preserve"> 4.0 includes</w:t>
      </w:r>
      <w:r w:rsidR="00175858" w:rsidRPr="00175858">
        <w:rPr>
          <w:rFonts w:cstheme="minorHAnsi"/>
        </w:rPr>
        <w:t xml:space="preserve"> a new feature</w:t>
      </w:r>
      <w:r w:rsidR="009D6166">
        <w:rPr>
          <w:rFonts w:cstheme="minorHAnsi"/>
        </w:rPr>
        <w:t>,</w:t>
      </w:r>
      <w:r w:rsidR="00175858" w:rsidRPr="00175858">
        <w:rPr>
          <w:rFonts w:cstheme="minorHAnsi"/>
        </w:rPr>
        <w:t xml:space="preserve"> </w:t>
      </w:r>
      <w:r w:rsidR="009D6166">
        <w:rPr>
          <w:rFonts w:cstheme="minorHAnsi"/>
        </w:rPr>
        <w:t>also</w:t>
      </w:r>
      <w:r w:rsidR="00175858" w:rsidRPr="00175858">
        <w:rPr>
          <w:rFonts w:cstheme="minorHAnsi"/>
        </w:rPr>
        <w:t xml:space="preserve"> available in </w:t>
      </w:r>
      <w:r>
        <w:rPr>
          <w:rFonts w:cstheme="minorHAnsi"/>
        </w:rPr>
        <w:t>WMF 4.0</w:t>
      </w:r>
      <w:r w:rsidR="00175858" w:rsidRPr="00175858">
        <w:rPr>
          <w:rFonts w:cstheme="minorHAnsi"/>
        </w:rPr>
        <w:t>:</w:t>
      </w:r>
    </w:p>
    <w:p w14:paraId="457D599F" w14:textId="5A42F18E" w:rsidR="003A4C1C" w:rsidRPr="003A4C1C" w:rsidRDefault="003A4C1C" w:rsidP="003A4C1C">
      <w:pPr>
        <w:pStyle w:val="ListParagraph"/>
        <w:numPr>
          <w:ilvl w:val="0"/>
          <w:numId w:val="23"/>
        </w:numPr>
        <w:tabs>
          <w:tab w:val="left" w:pos="810"/>
        </w:tabs>
        <w:spacing w:before="0" w:after="0"/>
        <w:ind w:left="720" w:right="270"/>
        <w:rPr>
          <w:rFonts w:cstheme="minorHAnsi"/>
        </w:rPr>
      </w:pPr>
      <w:r w:rsidRPr="003A4C1C">
        <w:rPr>
          <w:rFonts w:cstheme="minorHAnsi"/>
        </w:rPr>
        <w:t>Windows PowerShell Desired State Configuration (DSC)</w:t>
      </w:r>
    </w:p>
    <w:p w14:paraId="55319087" w14:textId="0C6722C4" w:rsidR="00AE1021" w:rsidRDefault="002466B8" w:rsidP="007423C8">
      <w:r>
        <w:t xml:space="preserve">To use </w:t>
      </w:r>
      <w:r w:rsidR="00175858">
        <w:t>this updated</w:t>
      </w:r>
      <w:r>
        <w:t xml:space="preserve"> management infrastructure to manage Windows 7 SP1</w:t>
      </w:r>
      <w:r w:rsidR="00BA6B4A">
        <w:t>,</w:t>
      </w:r>
      <w:r>
        <w:t xml:space="preserve"> Windows Server 2008 R2 SP1,</w:t>
      </w:r>
      <w:r w:rsidR="00BA6B4A">
        <w:t xml:space="preserve"> and Windows Server 2012,</w:t>
      </w:r>
      <w:r>
        <w:t xml:space="preserve"> Windows </w:t>
      </w:r>
      <w:r w:rsidR="00AE1021">
        <w:t xml:space="preserve">Management </w:t>
      </w:r>
      <w:r w:rsidR="0024780D">
        <w:t xml:space="preserve">Framework 4.0 must be installed </w:t>
      </w:r>
      <w:r>
        <w:t>on computers that are running the older operating systems.</w:t>
      </w:r>
      <w:r w:rsidR="00156DAD">
        <w:t xml:space="preserve"> Windows Management Framework 4.0 cannot be installed on Windows 8.</w:t>
      </w:r>
      <w:r w:rsidR="004F4036">
        <w:t xml:space="preserve"> </w:t>
      </w:r>
      <w:r w:rsidR="004F4036" w:rsidRPr="004F4036">
        <w:t xml:space="preserve">However, you can obtain updated functionality included in WMF 4.0 by installing </w:t>
      </w:r>
      <w:hyperlink r:id="rId9" w:history="1">
        <w:r w:rsidR="004F4036" w:rsidRPr="00E1067A">
          <w:rPr>
            <w:rStyle w:val="Hyperlink"/>
          </w:rPr>
          <w:t>Windows 8.1</w:t>
        </w:r>
      </w:hyperlink>
      <w:r w:rsidR="00A617A3">
        <w:t>,</w:t>
      </w:r>
      <w:r w:rsidR="004F4036" w:rsidRPr="004F4036">
        <w:t xml:space="preserve"> which is available as a free update for Windows 8.</w:t>
      </w:r>
    </w:p>
    <w:p w14:paraId="656A52E3" w14:textId="7890E81E" w:rsidR="00F352C8" w:rsidRDefault="00F352C8" w:rsidP="007423C8">
      <w:pPr>
        <w:pStyle w:val="Heading1"/>
      </w:pPr>
      <w:r>
        <w:t>Requirements</w:t>
      </w:r>
    </w:p>
    <w:p w14:paraId="7F41E872" w14:textId="6CAA20B8" w:rsidR="00DB6059" w:rsidRDefault="00DB6059" w:rsidP="00DB6059">
      <w:r>
        <w:t xml:space="preserve">For this </w:t>
      </w:r>
      <w:r w:rsidR="0023342C">
        <w:t>Release</w:t>
      </w:r>
      <w:r>
        <w:t>, WMF 4.0 installs only on the following operating systems:</w:t>
      </w:r>
    </w:p>
    <w:tbl>
      <w:tblPr>
        <w:tblStyle w:val="LightList-Accent1"/>
        <w:tblW w:w="3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880"/>
        <w:gridCol w:w="1889"/>
        <w:gridCol w:w="2792"/>
      </w:tblGrid>
      <w:tr w:rsidR="00FA4160" w:rsidRPr="00870FA7" w14:paraId="6CFAA29F" w14:textId="77777777" w:rsidTr="00195CA6">
        <w:trPr>
          <w:cnfStyle w:val="100000000000" w:firstRow="1" w:lastRow="0" w:firstColumn="0" w:lastColumn="0" w:oddVBand="0" w:evenVBand="0" w:oddHBand="0" w:evenHBand="0" w:firstRowFirstColumn="0" w:firstRowLastColumn="0" w:lastRowFirstColumn="0" w:lastRowLastColumn="0"/>
          <w:jc w:val="center"/>
        </w:trPr>
        <w:tc>
          <w:tcPr>
            <w:tcW w:w="1905" w:type="pct"/>
            <w:shd w:val="clear" w:color="auto" w:fill="DBE5F1" w:themeFill="accent1" w:themeFillTint="33"/>
            <w:vAlign w:val="center"/>
          </w:tcPr>
          <w:p w14:paraId="65AF5649" w14:textId="77777777" w:rsidR="00FA4160" w:rsidRPr="00870FA7" w:rsidRDefault="00FA4160" w:rsidP="00195CA6">
            <w:pPr>
              <w:pStyle w:val="NoSpacing"/>
              <w:rPr>
                <w:color w:val="auto"/>
              </w:rPr>
            </w:pPr>
            <w:r w:rsidRPr="00870FA7">
              <w:rPr>
                <w:color w:val="auto"/>
              </w:rPr>
              <w:t>Operating System</w:t>
            </w:r>
          </w:p>
        </w:tc>
        <w:tc>
          <w:tcPr>
            <w:tcW w:w="1249" w:type="pct"/>
            <w:shd w:val="clear" w:color="auto" w:fill="DBE5F1" w:themeFill="accent1" w:themeFillTint="33"/>
            <w:vAlign w:val="center"/>
          </w:tcPr>
          <w:p w14:paraId="128E22BD" w14:textId="77777777" w:rsidR="00FA4160" w:rsidRPr="00870FA7" w:rsidRDefault="00FA4160" w:rsidP="00195CA6">
            <w:pPr>
              <w:pStyle w:val="NoSpacing"/>
              <w:rPr>
                <w:color w:val="auto"/>
              </w:rPr>
            </w:pPr>
            <w:r>
              <w:rPr>
                <w:color w:val="auto"/>
              </w:rPr>
              <w:t>Service Pack</w:t>
            </w:r>
            <w:r w:rsidRPr="00870FA7">
              <w:rPr>
                <w:color w:val="auto"/>
              </w:rPr>
              <w:t xml:space="preserve"> Level</w:t>
            </w:r>
          </w:p>
        </w:tc>
        <w:tc>
          <w:tcPr>
            <w:tcW w:w="1846" w:type="pct"/>
            <w:shd w:val="clear" w:color="auto" w:fill="DBE5F1" w:themeFill="accent1" w:themeFillTint="33"/>
            <w:vAlign w:val="center"/>
          </w:tcPr>
          <w:p w14:paraId="71D75591" w14:textId="2BD1F44B" w:rsidR="00FA4160" w:rsidRPr="00870FA7" w:rsidRDefault="001C03A1" w:rsidP="00195CA6">
            <w:pPr>
              <w:pStyle w:val="NoSpacing"/>
              <w:rPr>
                <w:color w:val="auto"/>
              </w:rPr>
            </w:pPr>
            <w:r>
              <w:rPr>
                <w:color w:val="auto"/>
              </w:rPr>
              <w:t>Editions</w:t>
            </w:r>
          </w:p>
        </w:tc>
      </w:tr>
      <w:tr w:rsidR="00FA4160" w14:paraId="386389B1" w14:textId="77777777" w:rsidTr="00195CA6">
        <w:trPr>
          <w:cnfStyle w:val="000000100000" w:firstRow="0" w:lastRow="0" w:firstColumn="0" w:lastColumn="0" w:oddVBand="0" w:evenVBand="0" w:oddHBand="1" w:evenHBand="0" w:firstRowFirstColumn="0" w:firstRowLastColumn="0" w:lastRowFirstColumn="0" w:lastRowLastColumn="0"/>
          <w:trHeight w:val="358"/>
          <w:jc w:val="center"/>
        </w:trPr>
        <w:tc>
          <w:tcPr>
            <w:tcW w:w="1905" w:type="pct"/>
            <w:tcBorders>
              <w:top w:val="none" w:sz="0" w:space="0" w:color="auto"/>
              <w:left w:val="none" w:sz="0" w:space="0" w:color="auto"/>
              <w:bottom w:val="none" w:sz="0" w:space="0" w:color="auto"/>
            </w:tcBorders>
            <w:vAlign w:val="center"/>
          </w:tcPr>
          <w:p w14:paraId="663D8CD8" w14:textId="77777777" w:rsidR="00FA4160" w:rsidRDefault="00FA4160" w:rsidP="00195CA6">
            <w:pPr>
              <w:pStyle w:val="NoSpacing"/>
            </w:pPr>
            <w:r>
              <w:t xml:space="preserve">Windows 7 </w:t>
            </w:r>
          </w:p>
        </w:tc>
        <w:tc>
          <w:tcPr>
            <w:tcW w:w="1249" w:type="pct"/>
            <w:tcBorders>
              <w:top w:val="none" w:sz="0" w:space="0" w:color="auto"/>
              <w:bottom w:val="none" w:sz="0" w:space="0" w:color="auto"/>
            </w:tcBorders>
            <w:vAlign w:val="center"/>
          </w:tcPr>
          <w:p w14:paraId="625127A3" w14:textId="09E0116F" w:rsidR="00FA4160" w:rsidRDefault="00591520" w:rsidP="00195CA6">
            <w:pPr>
              <w:pStyle w:val="NoSpacing"/>
            </w:pPr>
            <w:hyperlink r:id="rId10" w:history="1">
              <w:r w:rsidR="00FA4160" w:rsidRPr="001C03A1">
                <w:rPr>
                  <w:rStyle w:val="Hyperlink"/>
                </w:rPr>
                <w:t>Service Pack 1</w:t>
              </w:r>
            </w:hyperlink>
          </w:p>
        </w:tc>
        <w:tc>
          <w:tcPr>
            <w:tcW w:w="1846" w:type="pct"/>
            <w:tcBorders>
              <w:top w:val="none" w:sz="0" w:space="0" w:color="auto"/>
              <w:bottom w:val="none" w:sz="0" w:space="0" w:color="auto"/>
              <w:right w:val="none" w:sz="0" w:space="0" w:color="auto"/>
            </w:tcBorders>
            <w:vAlign w:val="center"/>
          </w:tcPr>
          <w:p w14:paraId="5E6A8B01" w14:textId="77777777" w:rsidR="00FA4160" w:rsidRDefault="00FA4160" w:rsidP="00195CA6">
            <w:pPr>
              <w:pStyle w:val="NoSpacing"/>
            </w:pPr>
            <w:r>
              <w:t>All</w:t>
            </w:r>
          </w:p>
        </w:tc>
      </w:tr>
      <w:tr w:rsidR="00FA4160" w14:paraId="64277F0C" w14:textId="77777777" w:rsidTr="00195CA6">
        <w:trPr>
          <w:trHeight w:val="340"/>
          <w:jc w:val="center"/>
        </w:trPr>
        <w:tc>
          <w:tcPr>
            <w:tcW w:w="1905" w:type="pct"/>
            <w:vAlign w:val="center"/>
          </w:tcPr>
          <w:p w14:paraId="4B2AB965" w14:textId="796D48DC" w:rsidR="00FA4160" w:rsidRDefault="00FA4160" w:rsidP="00195CA6">
            <w:pPr>
              <w:pStyle w:val="NoSpacing"/>
            </w:pPr>
            <w:r>
              <w:t xml:space="preserve">Windows Server 2008 R2 </w:t>
            </w:r>
          </w:p>
        </w:tc>
        <w:tc>
          <w:tcPr>
            <w:tcW w:w="1249" w:type="pct"/>
            <w:vAlign w:val="center"/>
          </w:tcPr>
          <w:p w14:paraId="41173401" w14:textId="47D7A571" w:rsidR="00FA4160" w:rsidRDefault="00591520" w:rsidP="00195CA6">
            <w:pPr>
              <w:pStyle w:val="NoSpacing"/>
            </w:pPr>
            <w:hyperlink r:id="rId11" w:history="1">
              <w:r w:rsidR="00FA4160" w:rsidRPr="001C03A1">
                <w:rPr>
                  <w:rStyle w:val="Hyperlink"/>
                </w:rPr>
                <w:t>Service Pack 1</w:t>
              </w:r>
            </w:hyperlink>
          </w:p>
        </w:tc>
        <w:tc>
          <w:tcPr>
            <w:tcW w:w="1846" w:type="pct"/>
            <w:vAlign w:val="center"/>
          </w:tcPr>
          <w:p w14:paraId="3232DBD0" w14:textId="77777777" w:rsidR="00FA4160" w:rsidRDefault="00FA4160" w:rsidP="00195CA6">
            <w:pPr>
              <w:pStyle w:val="NoSpacing"/>
            </w:pPr>
            <w:r>
              <w:t>All except IA64</w:t>
            </w:r>
          </w:p>
        </w:tc>
      </w:tr>
      <w:tr w:rsidR="00BA6B4A" w14:paraId="0608E956" w14:textId="77777777" w:rsidTr="00195CA6">
        <w:trPr>
          <w:cnfStyle w:val="000000100000" w:firstRow="0" w:lastRow="0" w:firstColumn="0" w:lastColumn="0" w:oddVBand="0" w:evenVBand="0" w:oddHBand="1" w:evenHBand="0" w:firstRowFirstColumn="0" w:firstRowLastColumn="0" w:lastRowFirstColumn="0" w:lastRowLastColumn="0"/>
          <w:trHeight w:val="340"/>
          <w:jc w:val="center"/>
        </w:trPr>
        <w:tc>
          <w:tcPr>
            <w:tcW w:w="1905" w:type="pct"/>
            <w:vAlign w:val="center"/>
          </w:tcPr>
          <w:p w14:paraId="122C670C" w14:textId="78C5C165" w:rsidR="00BA6B4A" w:rsidRDefault="00BA6B4A" w:rsidP="00195CA6">
            <w:pPr>
              <w:pStyle w:val="NoSpacing"/>
            </w:pPr>
            <w:r>
              <w:t>Windows Server 2012</w:t>
            </w:r>
          </w:p>
        </w:tc>
        <w:tc>
          <w:tcPr>
            <w:tcW w:w="1249" w:type="pct"/>
            <w:vAlign w:val="center"/>
          </w:tcPr>
          <w:p w14:paraId="4C7A01D6" w14:textId="77777777" w:rsidR="00BA6B4A" w:rsidRDefault="00BA6B4A" w:rsidP="00195CA6">
            <w:pPr>
              <w:pStyle w:val="NoSpacing"/>
            </w:pPr>
          </w:p>
        </w:tc>
        <w:tc>
          <w:tcPr>
            <w:tcW w:w="1846" w:type="pct"/>
            <w:vAlign w:val="center"/>
          </w:tcPr>
          <w:p w14:paraId="7FA55DB5" w14:textId="5751350F" w:rsidR="00BA6B4A" w:rsidRDefault="00BA6B4A" w:rsidP="00FD362D">
            <w:pPr>
              <w:pStyle w:val="NoSpacing"/>
            </w:pPr>
            <w:r>
              <w:t xml:space="preserve">All except </w:t>
            </w:r>
            <w:r w:rsidR="00851687">
              <w:t>I</w:t>
            </w:r>
            <w:r w:rsidR="00FD362D">
              <w:t>A64</w:t>
            </w:r>
          </w:p>
        </w:tc>
      </w:tr>
      <w:tr w:rsidR="00F95310" w14:paraId="12006FB4" w14:textId="77777777" w:rsidTr="00195CA6">
        <w:trPr>
          <w:trHeight w:val="340"/>
          <w:jc w:val="center"/>
        </w:trPr>
        <w:tc>
          <w:tcPr>
            <w:tcW w:w="1905" w:type="pct"/>
            <w:vAlign w:val="center"/>
          </w:tcPr>
          <w:p w14:paraId="291115D0" w14:textId="252E8D66" w:rsidR="00F95310" w:rsidRDefault="00F95310" w:rsidP="00195CA6">
            <w:pPr>
              <w:pStyle w:val="NoSpacing"/>
            </w:pPr>
            <w:r>
              <w:t>Windows Embedded 7</w:t>
            </w:r>
          </w:p>
        </w:tc>
        <w:tc>
          <w:tcPr>
            <w:tcW w:w="1249" w:type="pct"/>
            <w:vAlign w:val="center"/>
          </w:tcPr>
          <w:p w14:paraId="0F7E8D14" w14:textId="77777777" w:rsidR="00F95310" w:rsidRDefault="00F95310" w:rsidP="00195CA6">
            <w:pPr>
              <w:pStyle w:val="NoSpacing"/>
            </w:pPr>
          </w:p>
        </w:tc>
        <w:tc>
          <w:tcPr>
            <w:tcW w:w="1846" w:type="pct"/>
            <w:vAlign w:val="center"/>
          </w:tcPr>
          <w:p w14:paraId="04F6FACE" w14:textId="045E6F0A" w:rsidR="00F95310" w:rsidRDefault="00F95310" w:rsidP="00FD362D">
            <w:pPr>
              <w:pStyle w:val="NoSpacing"/>
            </w:pPr>
            <w:r>
              <w:t>All</w:t>
            </w:r>
          </w:p>
        </w:tc>
      </w:tr>
    </w:tbl>
    <w:p w14:paraId="5DADB13E" w14:textId="1DBDE0D2" w:rsidR="00595307" w:rsidRDefault="00DB6059" w:rsidP="007423C8">
      <w:r>
        <w:t xml:space="preserve">WMF 3.0 </w:t>
      </w:r>
      <w:r w:rsidR="003A4C1C">
        <w:t xml:space="preserve">and </w:t>
      </w:r>
      <w:r w:rsidR="001A3076">
        <w:t xml:space="preserve">the </w:t>
      </w:r>
      <w:r w:rsidR="003A4C1C">
        <w:t xml:space="preserve">Windows PowerShell 2.0 </w:t>
      </w:r>
      <w:r w:rsidR="001A3076">
        <w:t xml:space="preserve">engine </w:t>
      </w:r>
      <w:r w:rsidR="003A4C1C">
        <w:t>are</w:t>
      </w:r>
      <w:r>
        <w:t xml:space="preserve"> not required to install WMF 4.0</w:t>
      </w:r>
      <w:r w:rsidR="00595307">
        <w:t xml:space="preserve">. </w:t>
      </w:r>
      <w:r w:rsidR="00D97722">
        <w:t xml:space="preserve">However, </w:t>
      </w:r>
      <w:r w:rsidR="001A3076">
        <w:t xml:space="preserve">the </w:t>
      </w:r>
      <w:r>
        <w:t>Windows</w:t>
      </w:r>
      <w:r w:rsidR="00595307">
        <w:t xml:space="preserve"> PowerShell 2.0</w:t>
      </w:r>
      <w:r>
        <w:t xml:space="preserve"> </w:t>
      </w:r>
      <w:r w:rsidR="001A3076">
        <w:t xml:space="preserve">engine </w:t>
      </w:r>
      <w:r w:rsidR="003A4C1C">
        <w:t>can be installed separately</w:t>
      </w:r>
      <w:r w:rsidR="00595307">
        <w:t xml:space="preserve"> to run </w:t>
      </w:r>
      <w:r>
        <w:t xml:space="preserve">scenarios that specifically use Windows PowerShell </w:t>
      </w:r>
      <w:r w:rsidR="00595307">
        <w:t xml:space="preserve">2.0 </w:t>
      </w:r>
      <w:r>
        <w:t>functionality</w:t>
      </w:r>
      <w:r w:rsidR="00D97722">
        <w:t xml:space="preserve">, such as </w:t>
      </w:r>
      <w:r w:rsidR="001A3076">
        <w:t>Powershell</w:t>
      </w:r>
      <w:r w:rsidR="00D97722">
        <w:t xml:space="preserve">.exe </w:t>
      </w:r>
      <w:r w:rsidR="00486706">
        <w:t>-</w:t>
      </w:r>
      <w:r w:rsidR="00D97722">
        <w:t>Version, Start</w:t>
      </w:r>
      <w:r w:rsidR="001A3076">
        <w:t>-</w:t>
      </w:r>
      <w:r w:rsidR="00D97722">
        <w:t xml:space="preserve">Job </w:t>
      </w:r>
      <w:r w:rsidR="00486706">
        <w:t>-</w:t>
      </w:r>
      <w:proofErr w:type="spellStart"/>
      <w:r w:rsidR="00D97722">
        <w:t>PSVersion</w:t>
      </w:r>
      <w:proofErr w:type="spellEnd"/>
      <w:r w:rsidR="00D97722">
        <w:t>, and Register</w:t>
      </w:r>
      <w:r w:rsidR="00486706">
        <w:t>-</w:t>
      </w:r>
      <w:proofErr w:type="spellStart"/>
      <w:r w:rsidR="00D97722">
        <w:t>PSSessionConfiguration</w:t>
      </w:r>
      <w:proofErr w:type="spellEnd"/>
      <w:r w:rsidR="00D97722">
        <w:t xml:space="preserve"> </w:t>
      </w:r>
      <w:r w:rsidR="00486706">
        <w:t>-</w:t>
      </w:r>
      <w:proofErr w:type="spellStart"/>
      <w:r w:rsidR="00D97722">
        <w:t>PSVersion</w:t>
      </w:r>
      <w:proofErr w:type="spellEnd"/>
      <w:r w:rsidR="00595307">
        <w:t>.</w:t>
      </w:r>
      <w:r w:rsidR="003A4C1C">
        <w:t xml:space="preserve"> </w:t>
      </w:r>
      <w:r w:rsidR="001A3076">
        <w:t xml:space="preserve">The </w:t>
      </w:r>
      <w:r w:rsidR="003A4C1C">
        <w:t xml:space="preserve">Windows PowerShell 2.0 </w:t>
      </w:r>
      <w:r w:rsidR="001A3076">
        <w:t xml:space="preserve">engine </w:t>
      </w:r>
      <w:r w:rsidR="003A4C1C">
        <w:t xml:space="preserve">is not included with WMF 4.0. It can be installed </w:t>
      </w:r>
      <w:r w:rsidR="00486706">
        <w:t xml:space="preserve">by </w:t>
      </w:r>
      <w:r w:rsidR="003A4C1C">
        <w:t>using Server Manager or Control Panel.</w:t>
      </w:r>
    </w:p>
    <w:p w14:paraId="6B757AE0" w14:textId="1E5D283C" w:rsidR="00595307" w:rsidRDefault="00DB6059" w:rsidP="007423C8">
      <w:r>
        <w:t>On Windows Server 2012, Windows 8, or by running WMF 3.0, you can choose to run</w:t>
      </w:r>
      <w:r w:rsidR="00595307">
        <w:t xml:space="preserve"> either </w:t>
      </w:r>
      <w:r>
        <w:t>Windows PowerShell 2.0 or Windows PowerShell 3.0</w:t>
      </w:r>
      <w:r w:rsidR="00595307">
        <w:t xml:space="preserve">. After </w:t>
      </w:r>
      <w:r>
        <w:t xml:space="preserve">installing </w:t>
      </w:r>
      <w:r w:rsidR="00595307">
        <w:t xml:space="preserve">WMF 4.0, </w:t>
      </w:r>
      <w:r>
        <w:t>you can run either</w:t>
      </w:r>
      <w:r w:rsidR="00595307">
        <w:t xml:space="preserve"> </w:t>
      </w:r>
      <w:r>
        <w:t xml:space="preserve">Windows PowerShell 2.0 or Windows </w:t>
      </w:r>
      <w:r>
        <w:lastRenderedPageBreak/>
        <w:t>PowerShell 4.0</w:t>
      </w:r>
      <w:r w:rsidR="00595307">
        <w:t xml:space="preserve">. If </w:t>
      </w:r>
      <w:r w:rsidR="008D271D">
        <w:t>you try to run</w:t>
      </w:r>
      <w:r w:rsidR="00595307">
        <w:t xml:space="preserve"> </w:t>
      </w:r>
      <w:r w:rsidR="00FA4160">
        <w:t xml:space="preserve">Windows PowerShell </w:t>
      </w:r>
      <w:r w:rsidR="008D271D">
        <w:t xml:space="preserve">3.0 after installing </w:t>
      </w:r>
      <w:r w:rsidR="00595307">
        <w:t>WMF</w:t>
      </w:r>
      <w:r w:rsidR="008D271D">
        <w:t xml:space="preserve"> 4.0</w:t>
      </w:r>
      <w:r w:rsidR="00595307">
        <w:t xml:space="preserve">, the </w:t>
      </w:r>
      <w:r w:rsidR="008D271D">
        <w:t xml:space="preserve">Windows PowerShell </w:t>
      </w:r>
      <w:r w:rsidR="00595307">
        <w:t xml:space="preserve">version </w:t>
      </w:r>
      <w:r w:rsidR="008D271D">
        <w:t>that run</w:t>
      </w:r>
      <w:r w:rsidR="001A3076">
        <w:t>s</w:t>
      </w:r>
      <w:r w:rsidR="008D271D">
        <w:t xml:space="preserve"> is</w:t>
      </w:r>
      <w:r w:rsidR="00595307">
        <w:t xml:space="preserve"> 4</w:t>
      </w:r>
      <w:r w:rsidR="008D271D">
        <w:t>.0</w:t>
      </w:r>
      <w:r w:rsidR="00595307">
        <w:t>.</w:t>
      </w:r>
      <w:r w:rsidR="00F444A2">
        <w:t xml:space="preserve"> Windows PowerShell 4.0 is fully backwards</w:t>
      </w:r>
      <w:r w:rsidR="00486706">
        <w:t>-</w:t>
      </w:r>
      <w:r w:rsidR="00F444A2">
        <w:t>compatible with Windows PowerShell 3.0, except as noted in the Breaking Changes section of this document.</w:t>
      </w:r>
    </w:p>
    <w:p w14:paraId="79982790" w14:textId="55529747" w:rsidR="001C03A1" w:rsidRDefault="00591520" w:rsidP="007423C8">
      <w:hyperlink r:id="rId12" w:history="1">
        <w:r w:rsidR="00595307" w:rsidRPr="008D271D">
          <w:rPr>
            <w:rStyle w:val="Hyperlink"/>
          </w:rPr>
          <w:t xml:space="preserve">.NET </w:t>
        </w:r>
        <w:r w:rsidR="008D271D" w:rsidRPr="008D271D">
          <w:rPr>
            <w:rStyle w:val="Hyperlink"/>
          </w:rPr>
          <w:t xml:space="preserve">Framework </w:t>
        </w:r>
        <w:r w:rsidR="00595307" w:rsidRPr="008D271D">
          <w:rPr>
            <w:rStyle w:val="Hyperlink"/>
          </w:rPr>
          <w:t>4.5</w:t>
        </w:r>
      </w:hyperlink>
      <w:r w:rsidR="00595307">
        <w:t xml:space="preserve"> </w:t>
      </w:r>
      <w:r w:rsidR="007902B8">
        <w:t xml:space="preserve">must be installed </w:t>
      </w:r>
      <w:r w:rsidR="00486706">
        <w:t>before</w:t>
      </w:r>
      <w:r w:rsidR="007902B8">
        <w:t xml:space="preserve"> installing Windows Management Framework 4.0.</w:t>
      </w:r>
    </w:p>
    <w:p w14:paraId="38D19A7F" w14:textId="1CA37AEE" w:rsidR="001C03A1" w:rsidRDefault="00486706" w:rsidP="00C4668A">
      <w:r>
        <w:t>O</w:t>
      </w:r>
      <w:r w:rsidR="00843FAD">
        <w:t xml:space="preserve">n Windows Server 2008 R2, Windows PowerShell ISE must be installed </w:t>
      </w:r>
      <w:r w:rsidR="006E7177">
        <w:t>separate</w:t>
      </w:r>
      <w:r w:rsidR="009F1BE0">
        <w:t>ly</w:t>
      </w:r>
      <w:r w:rsidR="006E7177">
        <w:t xml:space="preserve"> from</w:t>
      </w:r>
      <w:r w:rsidR="00843FAD">
        <w:t xml:space="preserve"> WMF 4.0. </w:t>
      </w:r>
      <w:r w:rsidR="001C03A1">
        <w:t xml:space="preserve">To install Windows PowerShell ISE, </w:t>
      </w:r>
      <w:r w:rsidR="001A3076">
        <w:t xml:space="preserve">run the Add Features Wizard in </w:t>
      </w:r>
      <w:r w:rsidR="001C03A1">
        <w:t>Server Manager to add the optional Windows PowerShell ISE feature.</w:t>
      </w:r>
    </w:p>
    <w:p w14:paraId="3C796F18" w14:textId="12F6E68E" w:rsidR="00FE5195" w:rsidRPr="005C2994" w:rsidRDefault="001C03A1" w:rsidP="007E3728">
      <w:r>
        <w:t xml:space="preserve">Install the latest Windows updates before installing WMF </w:t>
      </w:r>
      <w:r w:rsidR="00843FAD">
        <w:t>4</w:t>
      </w:r>
      <w:r>
        <w:t>.0.</w:t>
      </w:r>
    </w:p>
    <w:p w14:paraId="0019795D" w14:textId="7B6E4315" w:rsidR="00D424CD" w:rsidRDefault="00E43F2C" w:rsidP="00C4668A">
      <w:pPr>
        <w:pStyle w:val="Heading1"/>
      </w:pPr>
      <w:r>
        <w:t xml:space="preserve">How to Install </w:t>
      </w:r>
      <w:r w:rsidR="00055612">
        <w:t xml:space="preserve">and Uninstall </w:t>
      </w:r>
      <w:r>
        <w:t>WMF 4.0</w:t>
      </w:r>
    </w:p>
    <w:p w14:paraId="49141F9A" w14:textId="2167A825" w:rsidR="00E43F2C" w:rsidRDefault="00E43F2C" w:rsidP="00C4668A">
      <w:pPr>
        <w:pStyle w:val="Heading2"/>
      </w:pPr>
      <w:r>
        <w:t>Installation</w:t>
      </w:r>
      <w:r w:rsidR="00115D99">
        <w:t xml:space="preserve"> I</w:t>
      </w:r>
      <w:r>
        <w:t>nstructions</w:t>
      </w:r>
    </w:p>
    <w:p w14:paraId="308E5099" w14:textId="09616EA1" w:rsidR="003372A1" w:rsidRDefault="003372A1" w:rsidP="003372A1">
      <w:pPr>
        <w:pStyle w:val="Heading3"/>
      </w:pPr>
      <w:r>
        <w:t>Windows Server 2012</w:t>
      </w:r>
    </w:p>
    <w:p w14:paraId="5EB6C1FD" w14:textId="77777777" w:rsidR="003372A1" w:rsidRPr="00CD25B8" w:rsidRDefault="003372A1" w:rsidP="003372A1">
      <w:r>
        <w:t>Ensure all of the following</w:t>
      </w:r>
      <w:r w:rsidRPr="00CD25B8">
        <w:t xml:space="preserve"> </w:t>
      </w:r>
      <w:r>
        <w:t>prerequisites have been met:</w:t>
      </w:r>
    </w:p>
    <w:p w14:paraId="243D00E5" w14:textId="2FC8CAA3" w:rsidR="003372A1" w:rsidRPr="00FE3C2F" w:rsidRDefault="003372A1" w:rsidP="00FE3C2F">
      <w:pPr>
        <w:pStyle w:val="ListParagraph"/>
        <w:numPr>
          <w:ilvl w:val="0"/>
          <w:numId w:val="12"/>
        </w:numPr>
        <w:ind w:left="1080"/>
        <w:rPr>
          <w:b/>
        </w:rPr>
      </w:pPr>
      <w:r w:rsidRPr="00CD25B8">
        <w:rPr>
          <w:b/>
          <w:bCs/>
        </w:rPr>
        <w:t xml:space="preserve">Windows </w:t>
      </w:r>
      <w:r>
        <w:rPr>
          <w:b/>
          <w:bCs/>
        </w:rPr>
        <w:t>Server 2012</w:t>
      </w:r>
    </w:p>
    <w:p w14:paraId="53581FF1" w14:textId="48880537" w:rsidR="003372A1" w:rsidRPr="00FE3C2F" w:rsidRDefault="003372A1" w:rsidP="00FE3C2F">
      <w:pPr>
        <w:pStyle w:val="ListParagraph"/>
        <w:numPr>
          <w:ilvl w:val="0"/>
          <w:numId w:val="12"/>
        </w:numPr>
        <w:ind w:left="1080"/>
        <w:rPr>
          <w:b/>
        </w:rPr>
      </w:pPr>
      <w:r w:rsidRPr="00CD25B8">
        <w:rPr>
          <w:b/>
          <w:bCs/>
        </w:rPr>
        <w:t xml:space="preserve">Microsoft </w:t>
      </w:r>
      <w:hyperlink r:id="rId13" w:history="1">
        <w:r w:rsidR="00FE3C2F" w:rsidRPr="00FE3C2F">
          <w:rPr>
            <w:rStyle w:val="Hyperlink"/>
            <w:b/>
          </w:rPr>
          <w:t>.NET Framework 4.5</w:t>
        </w:r>
      </w:hyperlink>
    </w:p>
    <w:p w14:paraId="76CE36B7" w14:textId="6BAD5DC4" w:rsidR="003372A1" w:rsidRDefault="003372A1" w:rsidP="00FE3C2F">
      <w:pPr>
        <w:pStyle w:val="ListParagraph"/>
        <w:numPr>
          <w:ilvl w:val="0"/>
          <w:numId w:val="12"/>
        </w:numPr>
        <w:ind w:left="1080"/>
        <w:rPr>
          <w:b/>
          <w:bCs/>
          <w:color w:val="1F497D"/>
        </w:rPr>
      </w:pPr>
      <w:r w:rsidRPr="00CD25B8">
        <w:rPr>
          <w:b/>
          <w:bCs/>
        </w:rPr>
        <w:t xml:space="preserve">Windows </w:t>
      </w:r>
      <w:r>
        <w:rPr>
          <w:b/>
          <w:bCs/>
        </w:rPr>
        <w:t>PowerShell 2.0 (</w:t>
      </w:r>
      <w:r w:rsidR="00255C7B">
        <w:rPr>
          <w:b/>
          <w:bCs/>
        </w:rPr>
        <w:t>if applicable</w:t>
      </w:r>
      <w:r>
        <w:rPr>
          <w:b/>
          <w:bCs/>
        </w:rPr>
        <w:t>)</w:t>
      </w:r>
      <w:r w:rsidR="00486706" w:rsidDel="00486706">
        <w:rPr>
          <w:b/>
          <w:bCs/>
        </w:rPr>
        <w:t xml:space="preserve"> </w:t>
      </w:r>
    </w:p>
    <w:p w14:paraId="60160656" w14:textId="33DFAA22" w:rsidR="003372A1" w:rsidRDefault="003372A1" w:rsidP="00FE3C2F">
      <w:pPr>
        <w:pStyle w:val="ListParagraph"/>
        <w:numPr>
          <w:ilvl w:val="0"/>
          <w:numId w:val="12"/>
        </w:numPr>
      </w:pPr>
      <w:r>
        <w:t xml:space="preserve">Windows PowerShell 2.0 is disabled by default on </w:t>
      </w:r>
      <w:r w:rsidRPr="00FE3C2F">
        <w:t xml:space="preserve">Windows Server </w:t>
      </w:r>
      <w:r w:rsidR="00FE3C2F">
        <w:t>2012</w:t>
      </w:r>
      <w:r w:rsidR="00C67F3B" w:rsidRPr="00FE3C2F">
        <w:t xml:space="preserve"> </w:t>
      </w:r>
      <w:r w:rsidRPr="00FE3C2F">
        <w:t>Server Core</w:t>
      </w:r>
      <w:r w:rsidDel="009D3373">
        <w:t>.</w:t>
      </w:r>
      <w:r>
        <w:t xml:space="preserve"> It can be enabled by running the following two commands:</w:t>
      </w:r>
    </w:p>
    <w:p w14:paraId="47FDF4D2" w14:textId="375ED602" w:rsidR="003372A1" w:rsidRDefault="003372A1" w:rsidP="003372A1">
      <w:pPr>
        <w:pStyle w:val="ListParagraph"/>
        <w:ind w:left="1440"/>
      </w:pPr>
      <w:proofErr w:type="spellStart"/>
      <w:proofErr w:type="gramStart"/>
      <w:r>
        <w:rPr>
          <w:rFonts w:ascii="Consolas" w:hAnsi="Consolas" w:cs="Consolas"/>
        </w:rPr>
        <w:t>dism</w:t>
      </w:r>
      <w:proofErr w:type="spellEnd"/>
      <w:proofErr w:type="gramEnd"/>
      <w:r>
        <w:rPr>
          <w:rFonts w:ascii="Consolas" w:hAnsi="Consolas" w:cs="Consolas"/>
        </w:rPr>
        <w:t xml:space="preserve"> /online /</w:t>
      </w:r>
      <w:r w:rsidRPr="00CD25B8">
        <w:rPr>
          <w:rFonts w:ascii="Consolas" w:hAnsi="Consolas" w:cs="Consolas"/>
        </w:rPr>
        <w:t>enable-feature:MicrosoftWindowsPowerShell</w:t>
      </w:r>
      <w:r w:rsidR="002958C4">
        <w:rPr>
          <w:rFonts w:ascii="Consolas" w:hAnsi="Consolas" w:cs="Consolas"/>
        </w:rPr>
        <w:t>V2</w:t>
      </w:r>
    </w:p>
    <w:p w14:paraId="74A6057C" w14:textId="2CC5C82F" w:rsidR="003372A1" w:rsidRPr="00CD25B8" w:rsidRDefault="003372A1" w:rsidP="003372A1">
      <w:pPr>
        <w:pStyle w:val="ListParagraph"/>
        <w:ind w:left="1440"/>
      </w:pPr>
      <w:proofErr w:type="spellStart"/>
      <w:proofErr w:type="gramStart"/>
      <w:r w:rsidRPr="00CD25B8">
        <w:rPr>
          <w:rFonts w:ascii="Consolas" w:hAnsi="Consolas" w:cs="Consolas"/>
        </w:rPr>
        <w:t>dism</w:t>
      </w:r>
      <w:proofErr w:type="spellEnd"/>
      <w:proofErr w:type="gramEnd"/>
      <w:r w:rsidRPr="00CD25B8">
        <w:rPr>
          <w:rFonts w:ascii="Consolas" w:hAnsi="Consolas" w:cs="Consolas"/>
        </w:rPr>
        <w:t xml:space="preserve"> /online /enable-feature:MicrosoftWindowsPowerShell</w:t>
      </w:r>
      <w:r w:rsidR="002958C4">
        <w:rPr>
          <w:rFonts w:ascii="Consolas" w:hAnsi="Consolas" w:cs="Consolas"/>
        </w:rPr>
        <w:t>V2</w:t>
      </w:r>
      <w:r w:rsidRPr="00CD25B8">
        <w:rPr>
          <w:rFonts w:ascii="Consolas" w:hAnsi="Consolas" w:cs="Consolas"/>
        </w:rPr>
        <w:t>-</w:t>
      </w:r>
      <w:bookmarkStart w:id="0" w:name="_MailEndCompose"/>
      <w:bookmarkEnd w:id="0"/>
      <w:r w:rsidRPr="00CD25B8">
        <w:rPr>
          <w:rFonts w:ascii="Consolas" w:hAnsi="Consolas" w:cs="Consolas"/>
        </w:rPr>
        <w:t>WOW64</w:t>
      </w:r>
    </w:p>
    <w:p w14:paraId="202D6727" w14:textId="77777777" w:rsidR="003372A1" w:rsidRPr="00CD25B8" w:rsidRDefault="003372A1" w:rsidP="003372A1">
      <w:r w:rsidRPr="00CD25B8">
        <w:t>Installation:</w:t>
      </w:r>
    </w:p>
    <w:p w14:paraId="5306EBAE" w14:textId="564C7734" w:rsidR="003372A1" w:rsidRDefault="003372A1" w:rsidP="00FE3C2F">
      <w:pPr>
        <w:pStyle w:val="ListParagraph"/>
        <w:numPr>
          <w:ilvl w:val="0"/>
          <w:numId w:val="12"/>
        </w:numPr>
        <w:ind w:left="1080"/>
      </w:pPr>
      <w:r w:rsidRPr="00FE3C2F">
        <w:rPr>
          <w:b/>
        </w:rPr>
        <w:t>Double</w:t>
      </w:r>
      <w:r w:rsidR="00486706" w:rsidRPr="00FE3C2F">
        <w:rPr>
          <w:b/>
        </w:rPr>
        <w:t>-</w:t>
      </w:r>
      <w:r w:rsidRPr="00FE3C2F">
        <w:rPr>
          <w:b/>
        </w:rPr>
        <w:t>click</w:t>
      </w:r>
      <w:r w:rsidRPr="00CD25B8">
        <w:t xml:space="preserve"> the MSU file to </w:t>
      </w:r>
      <w:r w:rsidR="00486706">
        <w:t>start</w:t>
      </w:r>
      <w:r w:rsidR="00486706" w:rsidRPr="00CD25B8">
        <w:t xml:space="preserve"> </w:t>
      </w:r>
      <w:r w:rsidRPr="00CD25B8">
        <w:t>installation</w:t>
      </w:r>
      <w:r w:rsidR="00486706">
        <w:t>,</w:t>
      </w:r>
      <w:r w:rsidRPr="00CD25B8">
        <w:t xml:space="preserve"> or run </w:t>
      </w:r>
      <w:r w:rsidR="00486706">
        <w:t>the MSU file</w:t>
      </w:r>
      <w:r w:rsidR="00486706" w:rsidRPr="00CD25B8">
        <w:t xml:space="preserve"> </w:t>
      </w:r>
      <w:r w:rsidRPr="00CD25B8">
        <w:t xml:space="preserve">directly from </w:t>
      </w:r>
      <w:r w:rsidRPr="00CD25B8">
        <w:rPr>
          <w:b/>
          <w:bCs/>
        </w:rPr>
        <w:t>Command Prompt</w:t>
      </w:r>
      <w:r w:rsidRPr="00CD25B8">
        <w:t>.</w:t>
      </w:r>
    </w:p>
    <w:p w14:paraId="29669881" w14:textId="77777777" w:rsidR="003372A1" w:rsidRDefault="003372A1" w:rsidP="003372A1">
      <w:pPr>
        <w:pStyle w:val="Heading3"/>
      </w:pPr>
      <w:r>
        <w:t>Windows 7 or Windows Server 2008 R2 (with Service Pack 1)</w:t>
      </w:r>
    </w:p>
    <w:p w14:paraId="5FF54941" w14:textId="77777777" w:rsidR="003372A1" w:rsidRPr="00CD25B8" w:rsidRDefault="003372A1" w:rsidP="003372A1">
      <w:r>
        <w:t>Ensure all of the following</w:t>
      </w:r>
      <w:r w:rsidRPr="00CD25B8">
        <w:t xml:space="preserve"> </w:t>
      </w:r>
      <w:r>
        <w:t>prerequisites have been met:</w:t>
      </w:r>
    </w:p>
    <w:p w14:paraId="60082BE3" w14:textId="0132771E" w:rsidR="003372A1" w:rsidRPr="00CD25B8" w:rsidRDefault="003372A1" w:rsidP="00FE3C2F">
      <w:pPr>
        <w:pStyle w:val="ListParagraph"/>
        <w:numPr>
          <w:ilvl w:val="0"/>
          <w:numId w:val="12"/>
        </w:numPr>
        <w:ind w:left="1080"/>
      </w:pPr>
      <w:r w:rsidRPr="00CD25B8">
        <w:rPr>
          <w:b/>
          <w:bCs/>
        </w:rPr>
        <w:t>Windows 7 with Service Pack 1</w:t>
      </w:r>
      <w:r w:rsidRPr="00CD25B8">
        <w:t xml:space="preserve"> or </w:t>
      </w:r>
      <w:r w:rsidRPr="00CD25B8">
        <w:rPr>
          <w:b/>
          <w:bCs/>
        </w:rPr>
        <w:t>Windows Server 2008 R2 with Service Pack 1</w:t>
      </w:r>
    </w:p>
    <w:p w14:paraId="3488852C" w14:textId="4782C5BD" w:rsidR="003372A1" w:rsidRPr="00FE3C2F" w:rsidRDefault="003372A1" w:rsidP="00FE3C2F">
      <w:pPr>
        <w:pStyle w:val="ListParagraph"/>
        <w:numPr>
          <w:ilvl w:val="0"/>
          <w:numId w:val="12"/>
        </w:numPr>
        <w:ind w:left="1080"/>
      </w:pPr>
      <w:r w:rsidRPr="00CD25B8">
        <w:rPr>
          <w:b/>
          <w:bCs/>
        </w:rPr>
        <w:t xml:space="preserve">Microsoft </w:t>
      </w:r>
      <w:hyperlink r:id="rId14" w:history="1">
        <w:r w:rsidRPr="00CD25B8">
          <w:rPr>
            <w:rStyle w:val="Hyperlink"/>
            <w:b/>
          </w:rPr>
          <w:t>.NET Framework 4.5</w:t>
        </w:r>
      </w:hyperlink>
    </w:p>
    <w:p w14:paraId="7469BD6D" w14:textId="19B8E749" w:rsidR="003372A1" w:rsidRPr="00FE3C2F" w:rsidRDefault="003372A1" w:rsidP="00FE3C2F">
      <w:pPr>
        <w:pStyle w:val="ListParagraph"/>
        <w:numPr>
          <w:ilvl w:val="0"/>
          <w:numId w:val="12"/>
        </w:numPr>
        <w:tabs>
          <w:tab w:val="left" w:pos="6233"/>
        </w:tabs>
        <w:ind w:left="1080"/>
        <w:rPr>
          <w:b/>
          <w:bCs/>
        </w:rPr>
      </w:pPr>
      <w:r w:rsidRPr="00FE3C2F">
        <w:rPr>
          <w:b/>
          <w:bCs/>
        </w:rPr>
        <w:t>Windows PowerShell 2.0 (</w:t>
      </w:r>
      <w:r w:rsidR="00255C7B">
        <w:rPr>
          <w:b/>
          <w:bCs/>
        </w:rPr>
        <w:t>if applicable</w:t>
      </w:r>
      <w:r w:rsidRPr="00FE3C2F">
        <w:rPr>
          <w:b/>
          <w:bCs/>
        </w:rPr>
        <w:t>)</w:t>
      </w:r>
      <w:r w:rsidRPr="00FE3C2F">
        <w:rPr>
          <w:b/>
          <w:bCs/>
        </w:rPr>
        <w:tab/>
      </w:r>
    </w:p>
    <w:p w14:paraId="1794F3A3" w14:textId="77777777" w:rsidR="003372A1" w:rsidRDefault="003372A1" w:rsidP="003372A1">
      <w:pPr>
        <w:pStyle w:val="ListParagraph"/>
        <w:numPr>
          <w:ilvl w:val="0"/>
          <w:numId w:val="12"/>
        </w:numPr>
      </w:pPr>
      <w:r w:rsidRPr="00FE3C2F">
        <w:t xml:space="preserve">Windows PowerShell 2.0 is disabled by default on Windows </w:t>
      </w:r>
      <w:r>
        <w:t>Server 2008 R2 SP1 Server Core</w:t>
      </w:r>
      <w:r w:rsidDel="009D3373">
        <w:t>.</w:t>
      </w:r>
      <w:r>
        <w:t xml:space="preserve"> It can be enabled by running the following two commands:</w:t>
      </w:r>
    </w:p>
    <w:p w14:paraId="48538390" w14:textId="77777777" w:rsidR="003372A1" w:rsidRDefault="003372A1" w:rsidP="003372A1">
      <w:pPr>
        <w:pStyle w:val="ListParagraph"/>
        <w:ind w:left="1440"/>
      </w:pPr>
      <w:proofErr w:type="spellStart"/>
      <w:proofErr w:type="gramStart"/>
      <w:r>
        <w:rPr>
          <w:rFonts w:ascii="Consolas" w:hAnsi="Consolas" w:cs="Consolas"/>
        </w:rPr>
        <w:t>dism</w:t>
      </w:r>
      <w:proofErr w:type="spellEnd"/>
      <w:proofErr w:type="gramEnd"/>
      <w:r>
        <w:rPr>
          <w:rFonts w:ascii="Consolas" w:hAnsi="Consolas" w:cs="Consolas"/>
        </w:rPr>
        <w:t xml:space="preserve"> /online /</w:t>
      </w:r>
      <w:proofErr w:type="spellStart"/>
      <w:r w:rsidRPr="00CD25B8">
        <w:rPr>
          <w:rFonts w:ascii="Consolas" w:hAnsi="Consolas" w:cs="Consolas"/>
        </w:rPr>
        <w:t>enable-feature:MicrosoftWindowsPowerShell</w:t>
      </w:r>
      <w:proofErr w:type="spellEnd"/>
    </w:p>
    <w:p w14:paraId="46EB12DD" w14:textId="77777777" w:rsidR="003372A1" w:rsidRPr="00CD25B8" w:rsidRDefault="003372A1" w:rsidP="003372A1">
      <w:pPr>
        <w:pStyle w:val="ListParagraph"/>
        <w:ind w:left="1440"/>
      </w:pPr>
      <w:proofErr w:type="spellStart"/>
      <w:proofErr w:type="gramStart"/>
      <w:r w:rsidRPr="00CD25B8">
        <w:rPr>
          <w:rFonts w:ascii="Consolas" w:hAnsi="Consolas" w:cs="Consolas"/>
        </w:rPr>
        <w:t>dism</w:t>
      </w:r>
      <w:proofErr w:type="spellEnd"/>
      <w:proofErr w:type="gramEnd"/>
      <w:r w:rsidRPr="00CD25B8">
        <w:rPr>
          <w:rFonts w:ascii="Consolas" w:hAnsi="Consolas" w:cs="Consolas"/>
        </w:rPr>
        <w:t xml:space="preserve"> /online /enable-feature:MicrosoftWindowsPowerShell-WOW64</w:t>
      </w:r>
    </w:p>
    <w:p w14:paraId="433F832C" w14:textId="77777777" w:rsidR="003372A1" w:rsidRPr="00CD25B8" w:rsidRDefault="003372A1" w:rsidP="003372A1">
      <w:r w:rsidRPr="00CD25B8">
        <w:t>Installation:</w:t>
      </w:r>
    </w:p>
    <w:p w14:paraId="58563067" w14:textId="34BF234D" w:rsidR="00402571" w:rsidRDefault="003372A1" w:rsidP="00FE3C2F">
      <w:pPr>
        <w:pStyle w:val="ListParagraph"/>
        <w:numPr>
          <w:ilvl w:val="0"/>
          <w:numId w:val="12"/>
        </w:numPr>
        <w:ind w:left="1080"/>
      </w:pPr>
      <w:r w:rsidRPr="008C767D">
        <w:rPr>
          <w:b/>
        </w:rPr>
        <w:t>Double</w:t>
      </w:r>
      <w:r w:rsidR="00486706" w:rsidRPr="00FE3C2F">
        <w:rPr>
          <w:b/>
        </w:rPr>
        <w:t>-click</w:t>
      </w:r>
      <w:r w:rsidR="00486706" w:rsidRPr="00CD25B8">
        <w:t xml:space="preserve"> the MSU file to </w:t>
      </w:r>
      <w:r w:rsidR="00486706">
        <w:t>start</w:t>
      </w:r>
      <w:r w:rsidR="00486706" w:rsidRPr="00CD25B8">
        <w:t xml:space="preserve"> installation</w:t>
      </w:r>
      <w:r w:rsidR="00486706">
        <w:t>,</w:t>
      </w:r>
      <w:r w:rsidR="00486706" w:rsidRPr="00CD25B8">
        <w:t xml:space="preserve"> or run </w:t>
      </w:r>
      <w:r w:rsidR="00486706">
        <w:t>the MSU file</w:t>
      </w:r>
      <w:r w:rsidR="00486706" w:rsidRPr="00CD25B8">
        <w:t xml:space="preserve"> directly from </w:t>
      </w:r>
      <w:r w:rsidR="00486706" w:rsidRPr="00CD25B8">
        <w:rPr>
          <w:b/>
          <w:bCs/>
        </w:rPr>
        <w:t>Command Prompt</w:t>
      </w:r>
      <w:r w:rsidR="00486706" w:rsidRPr="00CD25B8">
        <w:t>.</w:t>
      </w:r>
    </w:p>
    <w:p w14:paraId="60E8A008" w14:textId="77777777" w:rsidR="00143FE1" w:rsidRDefault="00143FE1" w:rsidP="003372A1"/>
    <w:p w14:paraId="08B23C9E" w14:textId="3EB0E8AC" w:rsidR="00210163" w:rsidRDefault="00210163" w:rsidP="00210163">
      <w:r w:rsidRPr="00D90F44">
        <w:rPr>
          <w:b/>
        </w:rPr>
        <w:t>Note:</w:t>
      </w:r>
      <w:r>
        <w:t xml:space="preserve"> When you run the W</w:t>
      </w:r>
      <w:r w:rsidR="0066341F">
        <w:t>M</w:t>
      </w:r>
      <w:r>
        <w:t xml:space="preserve">F 4.0 installation package, the following updates </w:t>
      </w:r>
      <w:r w:rsidR="0066341F">
        <w:t>are</w:t>
      </w:r>
      <w:r>
        <w:t xml:space="preserve"> installed first: </w:t>
      </w:r>
    </w:p>
    <w:p w14:paraId="38CC23CF" w14:textId="3E8F8D82" w:rsidR="00210163" w:rsidRDefault="00591520" w:rsidP="00D90F44">
      <w:pPr>
        <w:pStyle w:val="ListParagraph"/>
        <w:numPr>
          <w:ilvl w:val="0"/>
          <w:numId w:val="12"/>
        </w:numPr>
        <w:ind w:left="1080"/>
      </w:pPr>
      <w:hyperlink r:id="rId15" w:history="1">
        <w:r w:rsidR="00210163" w:rsidRPr="0066341F">
          <w:rPr>
            <w:rStyle w:val="Hyperlink"/>
            <w:bCs/>
          </w:rPr>
          <w:t xml:space="preserve">KB </w:t>
        </w:r>
        <w:r w:rsidR="00210163" w:rsidRPr="00D90F44">
          <w:rPr>
            <w:rStyle w:val="Hyperlink"/>
          </w:rPr>
          <w:t>2823180</w:t>
        </w:r>
      </w:hyperlink>
      <w:r w:rsidR="00210163" w:rsidRPr="0066341F">
        <w:rPr>
          <w:bCs/>
        </w:rPr>
        <w:t>,</w:t>
      </w:r>
      <w:r w:rsidR="00210163">
        <w:rPr>
          <w:bCs/>
        </w:rPr>
        <w:t xml:space="preserve"> which </w:t>
      </w:r>
      <w:r w:rsidR="00210163">
        <w:t xml:space="preserve">is the equivalent of the </w:t>
      </w:r>
      <w:hyperlink r:id="rId16" w:history="1">
        <w:r w:rsidR="00210163" w:rsidRPr="00D90F44">
          <w:t>Windows Management Framework 3.0 Update</w:t>
        </w:r>
      </w:hyperlink>
      <w:r w:rsidR="00210163">
        <w:t xml:space="preserve">. </w:t>
      </w:r>
      <w:r w:rsidR="00F632A2">
        <w:rPr>
          <w:bCs/>
        </w:rPr>
        <w:t>This update</w:t>
      </w:r>
      <w:r w:rsidR="00210163">
        <w:t xml:space="preserve"> is not removed if you uninstall WMF 4.0. </w:t>
      </w:r>
    </w:p>
    <w:p w14:paraId="190ABC0A" w14:textId="2F99F3FE" w:rsidR="00981003" w:rsidRPr="00981003" w:rsidRDefault="00591520" w:rsidP="00981003">
      <w:pPr>
        <w:pStyle w:val="ListParagraph"/>
        <w:numPr>
          <w:ilvl w:val="0"/>
          <w:numId w:val="12"/>
        </w:numPr>
        <w:ind w:left="1080"/>
      </w:pPr>
      <w:hyperlink r:id="rId17" w:history="1">
        <w:r w:rsidR="00210163" w:rsidRPr="00B36BD5">
          <w:rPr>
            <w:rStyle w:val="Hyperlink"/>
          </w:rPr>
          <w:t xml:space="preserve">KB </w:t>
        </w:r>
        <w:r w:rsidR="00210163" w:rsidRPr="00D90F44">
          <w:rPr>
            <w:rStyle w:val="Hyperlink"/>
          </w:rPr>
          <w:t>2872047</w:t>
        </w:r>
      </w:hyperlink>
      <w:r w:rsidR="00210163">
        <w:t xml:space="preserve"> </w:t>
      </w:r>
      <w:r w:rsidR="00981003">
        <w:t>if</w:t>
      </w:r>
      <w:r w:rsidR="00210163">
        <w:t xml:space="preserve"> WMF 3.0 is already installed on the computer.</w:t>
      </w:r>
    </w:p>
    <w:p w14:paraId="0A868EB3" w14:textId="17D64FB4" w:rsidR="00210163" w:rsidRDefault="00591520" w:rsidP="00D90F44">
      <w:pPr>
        <w:pStyle w:val="ListParagraph"/>
        <w:numPr>
          <w:ilvl w:val="0"/>
          <w:numId w:val="12"/>
        </w:numPr>
        <w:ind w:left="1080"/>
      </w:pPr>
      <w:hyperlink r:id="rId18" w:history="1">
        <w:r w:rsidR="00C82EE4" w:rsidRPr="00981003">
          <w:rPr>
            <w:rStyle w:val="Hyperlink"/>
            <w:bCs/>
          </w:rPr>
          <w:t xml:space="preserve">KB </w:t>
        </w:r>
        <w:r w:rsidR="00981003" w:rsidRPr="00981003">
          <w:rPr>
            <w:rStyle w:val="Hyperlink"/>
            <w:bCs/>
          </w:rPr>
          <w:t>2872035</w:t>
        </w:r>
      </w:hyperlink>
      <w:r w:rsidR="00981003">
        <w:rPr>
          <w:bCs/>
        </w:rPr>
        <w:t xml:space="preserve"> if WMF 3.0 is not already installed on the computer</w:t>
      </w:r>
      <w:r w:rsidR="00C82EE4">
        <w:rPr>
          <w:bCs/>
        </w:rPr>
        <w:t>.</w:t>
      </w:r>
    </w:p>
    <w:p w14:paraId="1A35A268" w14:textId="383D43C0" w:rsidR="00210163" w:rsidRDefault="00210163" w:rsidP="003372A1"/>
    <w:p w14:paraId="29356B9E" w14:textId="42B26C45" w:rsidR="001746C4" w:rsidRDefault="001746C4" w:rsidP="00B654B4">
      <w:pPr>
        <w:pStyle w:val="Heading4"/>
      </w:pPr>
      <w:r>
        <w:t>Enabling Workflow validation</w:t>
      </w:r>
    </w:p>
    <w:p w14:paraId="016E560F" w14:textId="7AB0457D" w:rsidR="001746C4" w:rsidRDefault="001746C4" w:rsidP="001746C4">
      <w:pPr>
        <w:spacing w:before="240"/>
      </w:pPr>
      <w:r w:rsidRPr="009C21DC">
        <w:t>Wo</w:t>
      </w:r>
      <w:r>
        <w:t>rkflow validation is disabled</w:t>
      </w:r>
      <w:r w:rsidRPr="009C21DC">
        <w:t xml:space="preserve"> </w:t>
      </w:r>
      <w:r>
        <w:t xml:space="preserve">by default </w:t>
      </w:r>
      <w:r w:rsidRPr="009C21DC">
        <w:t xml:space="preserve">for </w:t>
      </w:r>
      <w:r>
        <w:t xml:space="preserve">the </w:t>
      </w:r>
      <w:proofErr w:type="spellStart"/>
      <w:r w:rsidRPr="009C21DC">
        <w:t>Microsoft.PowerShell.Workflow</w:t>
      </w:r>
      <w:proofErr w:type="spellEnd"/>
      <w:r w:rsidRPr="009C21DC">
        <w:t xml:space="preserve"> </w:t>
      </w:r>
      <w:r>
        <w:t>session configuration</w:t>
      </w:r>
      <w:r w:rsidRPr="0017137F">
        <w:rPr>
          <w:color w:val="FF0000"/>
        </w:rPr>
        <w:t xml:space="preserve"> </w:t>
      </w:r>
      <w:r w:rsidRPr="001746C4">
        <w:t xml:space="preserve">on Windows Server 2008 R2 SP1. </w:t>
      </w:r>
      <w:r>
        <w:t xml:space="preserve">This change only impacts workflows </w:t>
      </w:r>
      <w:r w:rsidR="00D76F4A">
        <w:t xml:space="preserve">that </w:t>
      </w:r>
      <w:r>
        <w:t>are running in the default workflow session configuration.</w:t>
      </w:r>
    </w:p>
    <w:p w14:paraId="00E81FC5" w14:textId="6F92BA54" w:rsidR="001746C4" w:rsidRDefault="001746C4" w:rsidP="001746C4">
      <w:r>
        <w:t xml:space="preserve">The result of this change is that if the session configuration defines a list of disallowed activities, and one of those activities is requested, the activity </w:t>
      </w:r>
      <w:r w:rsidR="00DA059F">
        <w:t>is</w:t>
      </w:r>
      <w:r>
        <w:t xml:space="preserve"> invoked</w:t>
      </w:r>
      <w:r w:rsidR="00DA059F">
        <w:t>,</w:t>
      </w:r>
      <w:r>
        <w:t xml:space="preserve"> and no warnings </w:t>
      </w:r>
      <w:r w:rsidR="00FB52D0">
        <w:t>are</w:t>
      </w:r>
      <w:r>
        <w:t xml:space="preserve"> reported. This also prevent</w:t>
      </w:r>
      <w:r w:rsidR="00FB52D0">
        <w:t>s</w:t>
      </w:r>
      <w:r>
        <w:t xml:space="preserve"> the workflow from being suspended.</w:t>
      </w:r>
    </w:p>
    <w:p w14:paraId="64178362" w14:textId="4514F7CE" w:rsidR="001746C4" w:rsidRDefault="001746C4" w:rsidP="001746C4">
      <w:r>
        <w:t>To work around this issue, run the following commands</w:t>
      </w:r>
      <w:r w:rsidR="0064690F">
        <w:t>, at least once in any session that is used to start or resume a workflow</w:t>
      </w:r>
      <w:r>
        <w:t>:</w:t>
      </w:r>
    </w:p>
    <w:p w14:paraId="7518427E" w14:textId="77777777" w:rsidR="001746C4" w:rsidRDefault="001746C4" w:rsidP="001746C4">
      <w:pPr>
        <w:pStyle w:val="CodeStyle"/>
      </w:pPr>
      <w:r>
        <w:t>$</w:t>
      </w:r>
      <w:proofErr w:type="spellStart"/>
      <w:r>
        <w:t>config</w:t>
      </w:r>
      <w:proofErr w:type="spellEnd"/>
      <w:r>
        <w:t xml:space="preserve"> = Get-</w:t>
      </w:r>
      <w:proofErr w:type="spellStart"/>
      <w:r>
        <w:t>PSSessionConfiguration</w:t>
      </w:r>
      <w:proofErr w:type="spellEnd"/>
      <w:r>
        <w:t xml:space="preserve"> </w:t>
      </w:r>
      <w:proofErr w:type="spellStart"/>
      <w:r>
        <w:t>Microsoft.PowerShell.Workflow</w:t>
      </w:r>
      <w:proofErr w:type="spellEnd"/>
    </w:p>
    <w:p w14:paraId="3EBBBEFB" w14:textId="77777777" w:rsidR="001746C4" w:rsidRDefault="001746C4" w:rsidP="001746C4">
      <w:pPr>
        <w:pStyle w:val="CodeStyle"/>
      </w:pPr>
      <w:r>
        <w:t>$</w:t>
      </w:r>
      <w:proofErr w:type="spellStart"/>
      <w:r>
        <w:t>config.EnableValidation</w:t>
      </w:r>
      <w:proofErr w:type="spellEnd"/>
      <w:r>
        <w:t xml:space="preserve"> = $true</w:t>
      </w:r>
    </w:p>
    <w:p w14:paraId="62187678" w14:textId="0170077B" w:rsidR="0017137F" w:rsidRDefault="001746C4" w:rsidP="00464A8D">
      <w:pPr>
        <w:pStyle w:val="CodeStyle"/>
        <w:spacing w:after="360"/>
      </w:pPr>
      <w:r>
        <w:t>Set-</w:t>
      </w:r>
      <w:proofErr w:type="spellStart"/>
      <w:r>
        <w:t>PSSessionConfiguration</w:t>
      </w:r>
      <w:proofErr w:type="spellEnd"/>
      <w:r>
        <w:t xml:space="preserve"> $</w:t>
      </w:r>
      <w:proofErr w:type="spellStart"/>
      <w:r>
        <w:t>config</w:t>
      </w:r>
      <w:proofErr w:type="spellEnd"/>
    </w:p>
    <w:p w14:paraId="3527DD0B" w14:textId="67D55A2E" w:rsidR="00464A8D" w:rsidRDefault="00464A8D" w:rsidP="00464A8D">
      <w:pPr>
        <w:pStyle w:val="Heading4"/>
      </w:pPr>
      <w:bookmarkStart w:id="1" w:name="_Enabling_Windows_PowerShell"/>
      <w:bookmarkEnd w:id="1"/>
      <w:r>
        <w:t>Enabling Windows PowerShell Desired State Configuration</w:t>
      </w:r>
    </w:p>
    <w:p w14:paraId="5557BFB1" w14:textId="535BBE62" w:rsidR="00464A8D" w:rsidRDefault="00464A8D" w:rsidP="00464A8D">
      <w:r>
        <w:t xml:space="preserve">Windows PowerShell </w:t>
      </w:r>
      <w:r w:rsidRPr="00F06BF3">
        <w:t xml:space="preserve">Desired State Configuration </w:t>
      </w:r>
      <w:r>
        <w:t xml:space="preserve">(DSC) </w:t>
      </w:r>
      <w:r w:rsidR="0066289E">
        <w:t xml:space="preserve">uses Windows Remote </w:t>
      </w:r>
      <w:r w:rsidR="00000912">
        <w:t>Management</w:t>
      </w:r>
      <w:r w:rsidR="0066289E">
        <w:t xml:space="preserve"> (</w:t>
      </w:r>
      <w:proofErr w:type="spellStart"/>
      <w:r w:rsidR="0066289E">
        <w:t>WinRM</w:t>
      </w:r>
      <w:proofErr w:type="spellEnd"/>
      <w:r w:rsidR="0066289E">
        <w:t xml:space="preserve">) to communicate with remote </w:t>
      </w:r>
      <w:r w:rsidR="00DA25C0">
        <w:t>devices</w:t>
      </w:r>
      <w:r>
        <w:t xml:space="preserve">. To use DSC, you must </w:t>
      </w:r>
      <w:r w:rsidR="00DA25C0">
        <w:t xml:space="preserve">be sure that </w:t>
      </w:r>
      <w:r>
        <w:t xml:space="preserve">Windows </w:t>
      </w:r>
      <w:r w:rsidR="0066289E">
        <w:t xml:space="preserve">Remote Management </w:t>
      </w:r>
      <w:r>
        <w:t xml:space="preserve">is enabled. Windows </w:t>
      </w:r>
      <w:r w:rsidR="0066289E">
        <w:t xml:space="preserve">Remote Management </w:t>
      </w:r>
      <w:r>
        <w:t xml:space="preserve">is enabled by default on Windows Server 2012, but it is not enabled by default on Windows 8, Windows 7, or Windows Server 2008 R2. To enable Windows </w:t>
      </w:r>
      <w:r w:rsidR="0066289E">
        <w:t>Remote Management</w:t>
      </w:r>
      <w:r>
        <w:t xml:space="preserve">, </w:t>
      </w:r>
      <w:ins w:id="2" w:author="Author">
        <w:r w:rsidR="00BD3816">
          <w:t xml:space="preserve">after you have installed WMF 4.0, </w:t>
        </w:r>
      </w:ins>
      <w:bookmarkStart w:id="3" w:name="_GoBack"/>
      <w:bookmarkEnd w:id="3"/>
      <w:r>
        <w:t>do the following:</w:t>
      </w:r>
    </w:p>
    <w:p w14:paraId="2261DB32" w14:textId="77777777" w:rsidR="00464A8D" w:rsidRPr="00F06BF3" w:rsidRDefault="00464A8D" w:rsidP="00464A8D">
      <w:pPr>
        <w:pStyle w:val="ListParagraph"/>
        <w:numPr>
          <w:ilvl w:val="0"/>
          <w:numId w:val="13"/>
        </w:numPr>
      </w:pPr>
      <w:r>
        <w:t>Run Windows PowerShell as Administrator.</w:t>
      </w:r>
    </w:p>
    <w:p w14:paraId="1F22C43D" w14:textId="24FBDF9D" w:rsidR="00464A8D" w:rsidRPr="00F06BF3" w:rsidRDefault="00464A8D" w:rsidP="00464A8D">
      <w:pPr>
        <w:pStyle w:val="ListParagraph"/>
        <w:numPr>
          <w:ilvl w:val="0"/>
          <w:numId w:val="13"/>
        </w:numPr>
      </w:pPr>
      <w:r w:rsidRPr="00F06BF3">
        <w:t>Run</w:t>
      </w:r>
      <w:r>
        <w:t xml:space="preserve"> </w:t>
      </w:r>
      <w:del w:id="4" w:author="Author">
        <w:r w:rsidR="0066289E" w:rsidDel="00591520">
          <w:rPr>
            <w:b/>
          </w:rPr>
          <w:delText>Winrm QuickConfig</w:delText>
        </w:r>
      </w:del>
      <w:ins w:id="5" w:author="Author">
        <w:r w:rsidR="00591520">
          <w:rPr>
            <w:b/>
          </w:rPr>
          <w:fldChar w:fldCharType="begin"/>
        </w:r>
        <w:r w:rsidR="00591520">
          <w:rPr>
            <w:b/>
          </w:rPr>
          <w:instrText xml:space="preserve"> HYPERLINK "http://technet.microsoft.com/en-us/library/hh849867(v=wps.640).aspx" </w:instrText>
        </w:r>
        <w:r w:rsidR="00591520">
          <w:rPr>
            <w:b/>
          </w:rPr>
        </w:r>
        <w:r w:rsidR="00591520">
          <w:rPr>
            <w:b/>
          </w:rPr>
          <w:fldChar w:fldCharType="separate"/>
        </w:r>
        <w:r w:rsidR="00591520" w:rsidRPr="00591520">
          <w:rPr>
            <w:rStyle w:val="Hyperlink"/>
            <w:b/>
          </w:rPr>
          <w:t>Set-</w:t>
        </w:r>
        <w:proofErr w:type="spellStart"/>
        <w:r w:rsidR="00591520" w:rsidRPr="00591520">
          <w:rPr>
            <w:rStyle w:val="Hyperlink"/>
            <w:b/>
          </w:rPr>
          <w:t>WSManQuickConfig</w:t>
        </w:r>
        <w:proofErr w:type="spellEnd"/>
        <w:r w:rsidR="00591520">
          <w:rPr>
            <w:b/>
          </w:rPr>
          <w:fldChar w:fldCharType="end"/>
        </w:r>
      </w:ins>
      <w:r w:rsidRPr="00BD3816">
        <w:rPr>
          <w:rPrChange w:id="6" w:author="Author">
            <w:rPr>
              <w:b/>
            </w:rPr>
          </w:rPrChange>
        </w:rPr>
        <w:t>.</w:t>
      </w:r>
    </w:p>
    <w:p w14:paraId="13CF1F0C" w14:textId="0CD06CB6" w:rsidR="00464A8D" w:rsidRPr="00F06BF3" w:rsidRDefault="00D138FC" w:rsidP="00464A8D">
      <w:r>
        <w:t>For more</w:t>
      </w:r>
      <w:r w:rsidR="00464A8D">
        <w:t xml:space="preserve"> information about </w:t>
      </w:r>
      <w:r w:rsidR="00000912">
        <w:t>Windows Remote Management</w:t>
      </w:r>
      <w:r>
        <w:t>, see</w:t>
      </w:r>
      <w:r w:rsidR="00DA25C0">
        <w:t xml:space="preserve"> </w:t>
      </w:r>
      <w:hyperlink r:id="rId19" w:history="1">
        <w:r w:rsidR="00375CFC" w:rsidRPr="00375CFC">
          <w:rPr>
            <w:rStyle w:val="Hyperlink"/>
          </w:rPr>
          <w:t>Windows Remote Management</w:t>
        </w:r>
      </w:hyperlink>
      <w:r w:rsidR="00375CFC">
        <w:t xml:space="preserve"> on MSDN.</w:t>
      </w:r>
    </w:p>
    <w:p w14:paraId="0106EAF2" w14:textId="6B857785" w:rsidR="00464A8D" w:rsidRDefault="00464A8D" w:rsidP="00464A8D">
      <w:r w:rsidRPr="0049045E">
        <w:rPr>
          <w:b/>
        </w:rPr>
        <w:t>Note:</w:t>
      </w:r>
      <w:r>
        <w:t xml:space="preserve"> Windows PowerShell Desired State Configuration is not supported on 32-bit operating systems.</w:t>
      </w:r>
    </w:p>
    <w:p w14:paraId="3DF2C3B9" w14:textId="77777777" w:rsidR="00464A8D" w:rsidRDefault="00464A8D" w:rsidP="00304EF3">
      <w:pPr>
        <w:pStyle w:val="Heading3"/>
      </w:pPr>
      <w:r>
        <w:t>CONFIGURING THE Windows PowerShell Desired State Configuration Service</w:t>
      </w:r>
    </w:p>
    <w:p w14:paraId="4C968752" w14:textId="77777777" w:rsidR="00464A8D" w:rsidRDefault="00464A8D" w:rsidP="00464A8D">
      <w:r>
        <w:t>To set up a server as a Windows PowerShell Desired State Configuration pull server, additional steps are needed:</w:t>
      </w:r>
    </w:p>
    <w:p w14:paraId="5E539269" w14:textId="5B308B94" w:rsidR="00464A8D" w:rsidRDefault="00464A8D" w:rsidP="00304EF3">
      <w:r>
        <w:t>On Windows Server 2012</w:t>
      </w:r>
      <w:r w:rsidR="00304EF3">
        <w:t>:</w:t>
      </w:r>
    </w:p>
    <w:p w14:paraId="45D22AF5" w14:textId="63332416" w:rsidR="00464A8D" w:rsidRDefault="00464A8D" w:rsidP="0064690F">
      <w:pPr>
        <w:pStyle w:val="ListParagraph"/>
        <w:numPr>
          <w:ilvl w:val="0"/>
          <w:numId w:val="12"/>
        </w:numPr>
        <w:ind w:left="720"/>
        <w:rPr>
          <w:sz w:val="24"/>
          <w:szCs w:val="24"/>
        </w:rPr>
      </w:pPr>
      <w:r>
        <w:lastRenderedPageBreak/>
        <w:t xml:space="preserve">Install Windows PowerShell Desired State Configuration Service (DSC-Service) </w:t>
      </w:r>
      <w:r w:rsidR="00D138FC">
        <w:t>by running the</w:t>
      </w:r>
      <w:r>
        <w:t xml:space="preserve"> </w:t>
      </w:r>
      <w:r>
        <w:rPr>
          <w:b/>
          <w:bCs/>
        </w:rPr>
        <w:t>Install-</w:t>
      </w:r>
      <w:proofErr w:type="spellStart"/>
      <w:r>
        <w:rPr>
          <w:b/>
          <w:bCs/>
        </w:rPr>
        <w:t>WindowsFeature</w:t>
      </w:r>
      <w:proofErr w:type="spellEnd"/>
      <w:r>
        <w:rPr>
          <w:b/>
          <w:bCs/>
        </w:rPr>
        <w:t xml:space="preserve"> </w:t>
      </w:r>
      <w:proofErr w:type="spellStart"/>
      <w:r>
        <w:t>cmdlet</w:t>
      </w:r>
      <w:proofErr w:type="spellEnd"/>
      <w:r w:rsidR="00C82EE4">
        <w:t>,</w:t>
      </w:r>
      <w:r>
        <w:rPr>
          <w:b/>
          <w:bCs/>
        </w:rPr>
        <w:t xml:space="preserve"> </w:t>
      </w:r>
      <w:r w:rsidR="00D138FC">
        <w:t xml:space="preserve">or the Add Roles and Features Wizard in </w:t>
      </w:r>
      <w:r>
        <w:t>Server Manager.</w:t>
      </w:r>
    </w:p>
    <w:p w14:paraId="2AC6CE80" w14:textId="6C24F736" w:rsidR="00464A8D" w:rsidRDefault="00464A8D" w:rsidP="0064690F">
      <w:pPr>
        <w:pStyle w:val="ListParagraph"/>
        <w:numPr>
          <w:ilvl w:val="0"/>
          <w:numId w:val="12"/>
        </w:numPr>
        <w:ind w:left="1080"/>
      </w:pPr>
      <w:r>
        <w:t>This installs all dependent features</w:t>
      </w:r>
      <w:r w:rsidR="00D138FC">
        <w:t>,</w:t>
      </w:r>
      <w:r>
        <w:t xml:space="preserve"> such as Web Server (IIS) (Web-Server), Management </w:t>
      </w:r>
      <w:r w:rsidR="006D1036">
        <w:t xml:space="preserve">OData </w:t>
      </w:r>
      <w:r>
        <w:t>IIS Extension (</w:t>
      </w:r>
      <w:proofErr w:type="spellStart"/>
      <w:r>
        <w:t>ManagementOdata</w:t>
      </w:r>
      <w:proofErr w:type="spellEnd"/>
      <w:r>
        <w:t>)</w:t>
      </w:r>
      <w:r w:rsidR="00D138FC">
        <w:t>,</w:t>
      </w:r>
      <w:r>
        <w:t xml:space="preserve"> etc.</w:t>
      </w:r>
    </w:p>
    <w:p w14:paraId="27ECC1A5" w14:textId="77777777" w:rsidR="00464A8D" w:rsidRDefault="00464A8D" w:rsidP="00464A8D">
      <w:pPr>
        <w:pStyle w:val="ListParagraph"/>
        <w:ind w:left="1440"/>
      </w:pPr>
    </w:p>
    <w:p w14:paraId="40CD92CF" w14:textId="05A933DF" w:rsidR="00464A8D" w:rsidRDefault="00464A8D" w:rsidP="00304EF3">
      <w:r>
        <w:t xml:space="preserve">On Windows Server 2008 R2 SP1: </w:t>
      </w:r>
    </w:p>
    <w:p w14:paraId="73F12D62" w14:textId="5DA6A2EF" w:rsidR="00CF0DD8" w:rsidRDefault="00464A8D" w:rsidP="0064690F">
      <w:pPr>
        <w:pStyle w:val="ListParagraph"/>
        <w:numPr>
          <w:ilvl w:val="0"/>
          <w:numId w:val="40"/>
        </w:numPr>
      </w:pPr>
      <w:r>
        <w:t xml:space="preserve">Install </w:t>
      </w:r>
      <w:r w:rsidR="00304EF3">
        <w:t>Web Server</w:t>
      </w:r>
      <w:r w:rsidR="00FD7A44">
        <w:t xml:space="preserve"> (IIS)</w:t>
      </w:r>
      <w:r w:rsidR="00304EF3">
        <w:t>,</w:t>
      </w:r>
      <w:r w:rsidR="00FD7A44">
        <w:t xml:space="preserve"> HTTP Tracing, </w:t>
      </w:r>
      <w:r w:rsidR="00304EF3">
        <w:t>Management OData IIS Extension (</w:t>
      </w:r>
      <w:proofErr w:type="spellStart"/>
      <w:r w:rsidR="00304EF3">
        <w:t>ManagementOdata</w:t>
      </w:r>
      <w:proofErr w:type="spellEnd"/>
      <w:r w:rsidR="00304EF3">
        <w:t>),</w:t>
      </w:r>
      <w:r w:rsidR="00FD7A44">
        <w:t xml:space="preserve"> </w:t>
      </w:r>
      <w:r w:rsidR="00FD7A44" w:rsidRPr="0017137F">
        <w:t>WCF Http Activation</w:t>
      </w:r>
      <w:r w:rsidR="00FD7A44">
        <w:t xml:space="preserve">, </w:t>
      </w:r>
      <w:r w:rsidR="00CF0DD8">
        <w:t xml:space="preserve">and </w:t>
      </w:r>
      <w:r w:rsidR="00DE04E7" w:rsidRPr="0017137F">
        <w:t>ASP.NET</w:t>
      </w:r>
      <w:r w:rsidR="00304EF3">
        <w:t>.</w:t>
      </w:r>
      <w:r>
        <w:t xml:space="preserve"> </w:t>
      </w:r>
    </w:p>
    <w:p w14:paraId="21EEAF98" w14:textId="6230D452" w:rsidR="00CF0DD8" w:rsidRDefault="00E80387" w:rsidP="00304EF3">
      <w:pPr>
        <w:pStyle w:val="CodeStyle"/>
        <w:ind w:left="720" w:firstLine="720"/>
      </w:pPr>
      <w:r>
        <w:t>Add-</w:t>
      </w:r>
      <w:proofErr w:type="spellStart"/>
      <w:r>
        <w:t>WindowsFeature</w:t>
      </w:r>
      <w:proofErr w:type="spellEnd"/>
      <w:r>
        <w:t xml:space="preserve"> Web-Server</w:t>
      </w:r>
    </w:p>
    <w:p w14:paraId="6CCA3E29" w14:textId="5CC5985E" w:rsidR="00E80387" w:rsidRDefault="00E80387" w:rsidP="00FD7A44">
      <w:pPr>
        <w:pStyle w:val="CodeStyle"/>
        <w:ind w:left="720" w:firstLine="720"/>
      </w:pPr>
      <w:r>
        <w:t>Add-</w:t>
      </w:r>
      <w:proofErr w:type="spellStart"/>
      <w:r>
        <w:t>WindowsFeature</w:t>
      </w:r>
      <w:proofErr w:type="spellEnd"/>
      <w:r>
        <w:t xml:space="preserve"> </w:t>
      </w:r>
      <w:r w:rsidR="00FD7A44">
        <w:t>Web</w:t>
      </w:r>
      <w:r>
        <w:t>-Http-Tracing</w:t>
      </w:r>
      <w:r w:rsidR="00FD7A44" w:rsidRPr="00FD7A44">
        <w:t xml:space="preserve"> </w:t>
      </w:r>
    </w:p>
    <w:p w14:paraId="45A3695D" w14:textId="096461F4" w:rsidR="00E80387" w:rsidRDefault="00E80387" w:rsidP="00E80387">
      <w:pPr>
        <w:pStyle w:val="CodeStyle"/>
        <w:ind w:left="720" w:firstLine="720"/>
      </w:pPr>
      <w:proofErr w:type="spellStart"/>
      <w:proofErr w:type="gramStart"/>
      <w:r>
        <w:t>dism</w:t>
      </w:r>
      <w:proofErr w:type="spellEnd"/>
      <w:proofErr w:type="gramEnd"/>
      <w:r>
        <w:t xml:space="preserve"> /online /</w:t>
      </w:r>
      <w:proofErr w:type="spellStart"/>
      <w:r>
        <w:t>enable-feature:ManagementOdata</w:t>
      </w:r>
      <w:proofErr w:type="spellEnd"/>
    </w:p>
    <w:p w14:paraId="557F1B92" w14:textId="0A837359" w:rsidR="00FD7A44" w:rsidRDefault="00FD7A44" w:rsidP="00FD7A44">
      <w:pPr>
        <w:pStyle w:val="CodeStyle"/>
        <w:ind w:left="720" w:firstLine="720"/>
      </w:pPr>
      <w:r>
        <w:t>Add-</w:t>
      </w:r>
      <w:proofErr w:type="spellStart"/>
      <w:r>
        <w:t>WindowsFeature</w:t>
      </w:r>
      <w:proofErr w:type="spellEnd"/>
      <w:r>
        <w:t xml:space="preserve"> NET-Http-Activation</w:t>
      </w:r>
    </w:p>
    <w:p w14:paraId="0EEBB0E3" w14:textId="48CE7A5F" w:rsidR="00CF0DD8" w:rsidRDefault="00E80387" w:rsidP="00304EF3">
      <w:pPr>
        <w:pStyle w:val="CodeStyle"/>
        <w:ind w:left="720" w:firstLine="720"/>
      </w:pPr>
      <w:r>
        <w:t>Add-</w:t>
      </w:r>
      <w:proofErr w:type="spellStart"/>
      <w:r>
        <w:t>WindowsFeature</w:t>
      </w:r>
      <w:proofErr w:type="spellEnd"/>
      <w:r>
        <w:t xml:space="preserve"> </w:t>
      </w:r>
      <w:r w:rsidR="00CF0DD8">
        <w:t>Web-ASP-NET</w:t>
      </w:r>
    </w:p>
    <w:p w14:paraId="120A8DA5" w14:textId="748FB5EF" w:rsidR="00464A8D" w:rsidRDefault="00464A8D" w:rsidP="0064690F">
      <w:pPr>
        <w:pStyle w:val="ListParagraph"/>
        <w:numPr>
          <w:ilvl w:val="0"/>
          <w:numId w:val="40"/>
        </w:numPr>
      </w:pPr>
      <w:r>
        <w:t xml:space="preserve">Install Windows PowerShell Desired State Configuration Service (DSC-Service) feature </w:t>
      </w:r>
      <w:r w:rsidR="00E937A9">
        <w:t xml:space="preserve">by running </w:t>
      </w:r>
      <w:r>
        <w:rPr>
          <w:b/>
          <w:bCs/>
        </w:rPr>
        <w:t>dism.exe</w:t>
      </w:r>
      <w:r w:rsidR="00E937A9">
        <w:t>.</w:t>
      </w:r>
    </w:p>
    <w:p w14:paraId="39E89E67" w14:textId="77777777" w:rsidR="00464A8D" w:rsidRDefault="00464A8D" w:rsidP="00304EF3">
      <w:pPr>
        <w:pStyle w:val="CodeStyle"/>
        <w:ind w:left="720" w:firstLine="720"/>
      </w:pPr>
      <w:proofErr w:type="spellStart"/>
      <w:proofErr w:type="gramStart"/>
      <w:r>
        <w:t>dism</w:t>
      </w:r>
      <w:proofErr w:type="spellEnd"/>
      <w:proofErr w:type="gramEnd"/>
      <w:r>
        <w:t xml:space="preserve"> /online /</w:t>
      </w:r>
      <w:proofErr w:type="spellStart"/>
      <w:r>
        <w:t>enable-feature:DSC-Service</w:t>
      </w:r>
      <w:proofErr w:type="spellEnd"/>
    </w:p>
    <w:p w14:paraId="39C2F396" w14:textId="6F48609E" w:rsidR="00464A8D" w:rsidRDefault="0064690F" w:rsidP="00304EF3">
      <w:r>
        <w:t>On either Windows Server 2012 or Windows Server 2008 R2 SP1, c</w:t>
      </w:r>
      <w:r w:rsidR="00464A8D">
        <w:t xml:space="preserve">reate </w:t>
      </w:r>
      <w:r w:rsidR="00E937A9">
        <w:t xml:space="preserve">a </w:t>
      </w:r>
      <w:r w:rsidR="00464A8D">
        <w:t xml:space="preserve">Windows PowerShell Web Services endpoint </w:t>
      </w:r>
      <w:r w:rsidR="00E937A9">
        <w:t>by running</w:t>
      </w:r>
      <w:r w:rsidR="00464A8D">
        <w:t xml:space="preserve"> the setup script (SetupIISConfig.ps1) from </w:t>
      </w:r>
      <w:r>
        <w:t xml:space="preserve">the </w:t>
      </w:r>
      <w:r w:rsidR="00464A8D">
        <w:t>Management OData IIS Extension samples</w:t>
      </w:r>
      <w:r>
        <w:t xml:space="preserve"> at the following location:</w:t>
      </w:r>
      <w:r w:rsidR="00464A8D" w:rsidRPr="00304EF3">
        <w:rPr>
          <w:rFonts w:ascii="Segoe UI" w:hAnsi="Segoe UI" w:cs="Segoe UI"/>
          <w:color w:val="00749E"/>
          <w:sz w:val="18"/>
          <w:szCs w:val="18"/>
        </w:rPr>
        <w:t xml:space="preserve"> </w:t>
      </w:r>
      <w:r w:rsidR="00375CFC" w:rsidRPr="00375CFC">
        <w:t>http://code.msdn.microsoft.com/windowsdesktop/PswsRoleBasedPlugins-1c7a7ef1/sourcecode?fileId=42767&amp;pathId=1331822308</w:t>
      </w:r>
      <w:r w:rsidR="00E937A9">
        <w:t>.</w:t>
      </w:r>
    </w:p>
    <w:p w14:paraId="07078DFF" w14:textId="47BADADB" w:rsidR="00464A8D" w:rsidRDefault="00464A8D" w:rsidP="0064690F">
      <w:pPr>
        <w:pStyle w:val="ListParagraph"/>
        <w:ind w:left="0"/>
      </w:pPr>
      <w:r>
        <w:t>Additional files required to set</w:t>
      </w:r>
      <w:r w:rsidR="00E937A9">
        <w:t xml:space="preserve"> </w:t>
      </w:r>
      <w:r>
        <w:t xml:space="preserve">up the endpoint can be found </w:t>
      </w:r>
      <w:r w:rsidR="00E937A9">
        <w:t xml:space="preserve">in </w:t>
      </w:r>
      <w:r>
        <w:t>$</w:t>
      </w:r>
      <w:proofErr w:type="spellStart"/>
      <w:r>
        <w:t>pshome</w:t>
      </w:r>
      <w:proofErr w:type="spellEnd"/>
      <w:r>
        <w:t>\Modules\</w:t>
      </w:r>
      <w:proofErr w:type="spellStart"/>
      <w:r>
        <w:t>PSDesiredStateConfiguration</w:t>
      </w:r>
      <w:proofErr w:type="spellEnd"/>
      <w:r>
        <w:t>\</w:t>
      </w:r>
      <w:proofErr w:type="spellStart"/>
      <w:r>
        <w:t>PullServer</w:t>
      </w:r>
      <w:proofErr w:type="spellEnd"/>
      <w:r w:rsidR="00E937A9">
        <w:t>,</w:t>
      </w:r>
      <w:r>
        <w:t xml:space="preserve"> after installing Windows PowerShell Desired State Configuration Service.</w:t>
      </w:r>
    </w:p>
    <w:p w14:paraId="41C1E8D6" w14:textId="67746D04" w:rsidR="00464A8D" w:rsidRDefault="00304EF3" w:rsidP="00464A8D">
      <w:r w:rsidRPr="0064690F">
        <w:rPr>
          <w:b/>
        </w:rPr>
        <w:t>Note:</w:t>
      </w:r>
      <w:r>
        <w:t xml:space="preserve"> </w:t>
      </w:r>
      <w:r w:rsidR="00F06AE8">
        <w:t xml:space="preserve">To finish configuring the endpoint and </w:t>
      </w:r>
      <w:r w:rsidR="0064690F">
        <w:t>enable its functionality</w:t>
      </w:r>
      <w:r w:rsidR="00F06AE8">
        <w:t xml:space="preserve">, </w:t>
      </w:r>
      <w:r>
        <w:t xml:space="preserve">you </w:t>
      </w:r>
      <w:r w:rsidR="00E937A9">
        <w:t xml:space="preserve">might be required </w:t>
      </w:r>
      <w:r>
        <w:t xml:space="preserve">to run the .NET </w:t>
      </w:r>
      <w:r w:rsidR="00F06AE8">
        <w:t xml:space="preserve">Framework </w:t>
      </w:r>
      <w:r>
        <w:t>4.5 installer again</w:t>
      </w:r>
      <w:r w:rsidR="00F06AE8">
        <w:t>.</w:t>
      </w:r>
    </w:p>
    <w:p w14:paraId="0E573997" w14:textId="67721E16" w:rsidR="00E751E2" w:rsidRDefault="00E751E2" w:rsidP="00E21474">
      <w:pPr>
        <w:pStyle w:val="Heading3"/>
      </w:pPr>
      <w:r>
        <w:t xml:space="preserve">Known Issue: Partial installation without .NET </w:t>
      </w:r>
      <w:r w:rsidR="00F06AE8">
        <w:t xml:space="preserve">Framework </w:t>
      </w:r>
      <w:r>
        <w:t>4.5</w:t>
      </w:r>
    </w:p>
    <w:p w14:paraId="56771728" w14:textId="4A7FD8D1" w:rsidR="00E751E2" w:rsidRDefault="00E751E2" w:rsidP="00147E37">
      <w:r>
        <w:t xml:space="preserve">When </w:t>
      </w:r>
      <w:r w:rsidR="00F06AE8">
        <w:t>you attempt to install WMF</w:t>
      </w:r>
      <w:r>
        <w:t xml:space="preserve"> 4.0 on Windows 7 or Windows Server 2008 R2 without .NET </w:t>
      </w:r>
      <w:r w:rsidR="00F06AE8">
        <w:t xml:space="preserve">Framework </w:t>
      </w:r>
      <w:r>
        <w:t xml:space="preserve">4.5, </w:t>
      </w:r>
      <w:r w:rsidR="00147E37">
        <w:t xml:space="preserve">only the </w:t>
      </w:r>
      <w:r w:rsidR="00F06AE8">
        <w:t xml:space="preserve">prerequisite </w:t>
      </w:r>
      <w:r w:rsidR="00147E37">
        <w:t>QFEs that are included in the package</w:t>
      </w:r>
      <w:r w:rsidR="00F06AE8">
        <w:t xml:space="preserve"> are installed</w:t>
      </w:r>
      <w:r w:rsidR="00147E37">
        <w:t xml:space="preserve">. </w:t>
      </w:r>
      <w:r w:rsidR="00F06AE8">
        <w:t>The installation process</w:t>
      </w:r>
      <w:r w:rsidR="00147E37">
        <w:t xml:space="preserve"> attempt</w:t>
      </w:r>
      <w:r w:rsidR="00F06AE8">
        <w:t>s</w:t>
      </w:r>
      <w:r w:rsidR="00147E37">
        <w:t xml:space="preserve"> to install </w:t>
      </w:r>
      <w:r w:rsidR="00F06AE8">
        <w:t>WMF</w:t>
      </w:r>
      <w:r w:rsidR="00147E37">
        <w:t xml:space="preserve"> 4.0</w:t>
      </w:r>
      <w:r w:rsidR="00F06AE8">
        <w:t>, but fails</w:t>
      </w:r>
      <w:r w:rsidR="00147E37">
        <w:t xml:space="preserve">. The two </w:t>
      </w:r>
      <w:r w:rsidR="00F06AE8">
        <w:t xml:space="preserve">prerequisite </w:t>
      </w:r>
      <w:r w:rsidR="00147E37">
        <w:t xml:space="preserve">QFEs </w:t>
      </w:r>
      <w:r w:rsidR="00F06AE8">
        <w:t xml:space="preserve">remain on the computer </w:t>
      </w:r>
      <w:r w:rsidR="00147E37">
        <w:t xml:space="preserve">after </w:t>
      </w:r>
      <w:r w:rsidR="00F06AE8">
        <w:t>WMF 4.0 installation fails</w:t>
      </w:r>
      <w:r w:rsidR="00147E37">
        <w:t>.</w:t>
      </w:r>
    </w:p>
    <w:p w14:paraId="5E715F31" w14:textId="0A1DC024" w:rsidR="00147E37" w:rsidRDefault="00F06AE8" w:rsidP="00147E37">
      <w:r>
        <w:t>T</w:t>
      </w:r>
      <w:r w:rsidR="00147E37">
        <w:t xml:space="preserve">o </w:t>
      </w:r>
      <w:r>
        <w:t xml:space="preserve">repair your </w:t>
      </w:r>
      <w:r w:rsidR="00147E37">
        <w:t xml:space="preserve">WMF 4.0 </w:t>
      </w:r>
      <w:r>
        <w:t>installation</w:t>
      </w:r>
      <w:r w:rsidR="00147E37">
        <w:t xml:space="preserve"> after this</w:t>
      </w:r>
      <w:r>
        <w:t xml:space="preserve"> failure</w:t>
      </w:r>
      <w:r w:rsidR="00147E37">
        <w:t xml:space="preserve">, install .NET </w:t>
      </w:r>
      <w:r>
        <w:t xml:space="preserve">Framework </w:t>
      </w:r>
      <w:r w:rsidR="00147E37">
        <w:t>4.5</w:t>
      </w:r>
      <w:r>
        <w:t>,</w:t>
      </w:r>
      <w:r w:rsidR="00147E37">
        <w:t xml:space="preserve"> and </w:t>
      </w:r>
      <w:r>
        <w:t xml:space="preserve">then </w:t>
      </w:r>
      <w:r w:rsidR="00147E37">
        <w:t xml:space="preserve">run the WMF 4.0 MSU </w:t>
      </w:r>
      <w:r w:rsidR="003B7AF8">
        <w:t xml:space="preserve">installation package </w:t>
      </w:r>
      <w:r>
        <w:t>again to install WMF 4.0</w:t>
      </w:r>
      <w:r w:rsidR="00147E37">
        <w:t xml:space="preserve">. </w:t>
      </w:r>
      <w:r>
        <w:t>T</w:t>
      </w:r>
      <w:r w:rsidR="00147E37">
        <w:t xml:space="preserve">he </w:t>
      </w:r>
      <w:r>
        <w:t>installation process skips</w:t>
      </w:r>
      <w:r w:rsidR="00147E37">
        <w:t xml:space="preserve"> the QFEs, and install</w:t>
      </w:r>
      <w:r>
        <w:t>s</w:t>
      </w:r>
      <w:r w:rsidR="00147E37">
        <w:t xml:space="preserve"> WMF 4.0.</w:t>
      </w:r>
    </w:p>
    <w:p w14:paraId="0378ED93" w14:textId="77777777" w:rsidR="00E751E2" w:rsidRDefault="00E751E2" w:rsidP="00464A8D"/>
    <w:p w14:paraId="2496D9C8" w14:textId="60FE4C22" w:rsidR="00973E4E" w:rsidRDefault="00973E4E" w:rsidP="00C4668A">
      <w:pPr>
        <w:pStyle w:val="Heading2"/>
      </w:pPr>
      <w:r>
        <w:t>Uninstallation Instructions</w:t>
      </w:r>
    </w:p>
    <w:p w14:paraId="74BF110E" w14:textId="53706757" w:rsidR="00973E4E" w:rsidRDefault="00FB52D0" w:rsidP="00C4668A">
      <w:pPr>
        <w:pStyle w:val="Heading3"/>
      </w:pPr>
      <w:r>
        <w:t xml:space="preserve">By using </w:t>
      </w:r>
      <w:r w:rsidR="00EB7863">
        <w:t>Control Panel</w:t>
      </w:r>
    </w:p>
    <w:p w14:paraId="70760C2B" w14:textId="2595CF79" w:rsidR="00EB7863" w:rsidRDefault="00EB7863" w:rsidP="00FE3C2F">
      <w:pPr>
        <w:pStyle w:val="ListParagraph"/>
        <w:numPr>
          <w:ilvl w:val="0"/>
          <w:numId w:val="31"/>
        </w:numPr>
      </w:pPr>
      <w:r>
        <w:lastRenderedPageBreak/>
        <w:t xml:space="preserve">Open </w:t>
      </w:r>
      <w:r w:rsidRPr="0064690F">
        <w:rPr>
          <w:b/>
        </w:rPr>
        <w:t>Control Panel</w:t>
      </w:r>
      <w:r>
        <w:t>.</w:t>
      </w:r>
    </w:p>
    <w:p w14:paraId="06E8C614" w14:textId="17DC57DE" w:rsidR="00EB7863" w:rsidRDefault="00FB52D0" w:rsidP="00FE3C2F">
      <w:pPr>
        <w:pStyle w:val="ListParagraph"/>
        <w:numPr>
          <w:ilvl w:val="0"/>
          <w:numId w:val="31"/>
        </w:numPr>
      </w:pPr>
      <w:r>
        <w:t xml:space="preserve">Open </w:t>
      </w:r>
      <w:r w:rsidRPr="0064690F">
        <w:rPr>
          <w:b/>
        </w:rPr>
        <w:t>Programs</w:t>
      </w:r>
      <w:r>
        <w:t>, then</w:t>
      </w:r>
      <w:r w:rsidR="0064690F">
        <w:t xml:space="preserve"> open</w:t>
      </w:r>
      <w:r w:rsidR="00EB7863">
        <w:t xml:space="preserve"> </w:t>
      </w:r>
      <w:r w:rsidR="00EB7863" w:rsidRPr="0064690F">
        <w:rPr>
          <w:b/>
        </w:rPr>
        <w:t xml:space="preserve">Uninstall </w:t>
      </w:r>
      <w:r w:rsidR="00AB7DE1" w:rsidRPr="0064690F">
        <w:rPr>
          <w:b/>
        </w:rPr>
        <w:t>a p</w:t>
      </w:r>
      <w:r w:rsidR="00EB7863" w:rsidRPr="0064690F">
        <w:rPr>
          <w:b/>
        </w:rPr>
        <w:t>rogram</w:t>
      </w:r>
      <w:r w:rsidRPr="00FE3C2F">
        <w:t>.</w:t>
      </w:r>
    </w:p>
    <w:p w14:paraId="734825C3" w14:textId="25AD97B4" w:rsidR="00EB7863" w:rsidRDefault="00AB7DE1" w:rsidP="00FE3C2F">
      <w:pPr>
        <w:pStyle w:val="ListParagraph"/>
        <w:numPr>
          <w:ilvl w:val="0"/>
          <w:numId w:val="31"/>
        </w:numPr>
      </w:pPr>
      <w:r>
        <w:t xml:space="preserve">Click </w:t>
      </w:r>
      <w:r w:rsidRPr="0064690F">
        <w:rPr>
          <w:b/>
        </w:rPr>
        <w:t>View installed updates</w:t>
      </w:r>
      <w:r w:rsidR="00FB52D0" w:rsidRPr="00FE3C2F">
        <w:t>.</w:t>
      </w:r>
    </w:p>
    <w:p w14:paraId="51B67A7B" w14:textId="1D793C33" w:rsidR="00EB7863" w:rsidRDefault="00AB7DE1" w:rsidP="00FE3C2F">
      <w:pPr>
        <w:pStyle w:val="ListParagraph"/>
        <w:numPr>
          <w:ilvl w:val="0"/>
          <w:numId w:val="31"/>
        </w:numPr>
      </w:pPr>
      <w:r>
        <w:t xml:space="preserve">Select </w:t>
      </w:r>
      <w:r w:rsidR="00EB7863" w:rsidRPr="0064690F">
        <w:rPr>
          <w:b/>
        </w:rPr>
        <w:t>Windows Management Framework 4.0</w:t>
      </w:r>
      <w:r>
        <w:t xml:space="preserve"> from the list of installed updates. On </w:t>
      </w:r>
      <w:r w:rsidR="00EB7863">
        <w:t xml:space="preserve">Windows 7, the </w:t>
      </w:r>
      <w:r>
        <w:t xml:space="preserve">Windows Management Framework 4.0 update corresponds to </w:t>
      </w:r>
      <w:r w:rsidR="00EB7863">
        <w:t>KB2819745</w:t>
      </w:r>
      <w:r w:rsidR="003372A1">
        <w:t>, while on Windows Server 2012, this corresponds to KB2799888</w:t>
      </w:r>
      <w:r>
        <w:t xml:space="preserve">. Click </w:t>
      </w:r>
      <w:r w:rsidRPr="000F7070">
        <w:rPr>
          <w:b/>
        </w:rPr>
        <w:t>Uninstall</w:t>
      </w:r>
      <w:r w:rsidR="00FB52D0">
        <w:rPr>
          <w:b/>
        </w:rPr>
        <w:t>.</w:t>
      </w:r>
    </w:p>
    <w:p w14:paraId="56246BA2" w14:textId="4F0727C0" w:rsidR="00405255" w:rsidRDefault="00FB52D0" w:rsidP="00C4668A">
      <w:pPr>
        <w:pStyle w:val="Heading3"/>
      </w:pPr>
      <w:r>
        <w:t xml:space="preserve">By using </w:t>
      </w:r>
      <w:r w:rsidR="00405255">
        <w:t>Command</w:t>
      </w:r>
      <w:r w:rsidR="00180AD2">
        <w:t xml:space="preserve"> Prompt</w:t>
      </w:r>
    </w:p>
    <w:p w14:paraId="10713506" w14:textId="532C61C2" w:rsidR="00180AD2" w:rsidRDefault="00180AD2" w:rsidP="00FE3C2F">
      <w:pPr>
        <w:pStyle w:val="ListParagraph"/>
        <w:numPr>
          <w:ilvl w:val="0"/>
          <w:numId w:val="32"/>
        </w:numPr>
      </w:pPr>
      <w:r>
        <w:t xml:space="preserve">Open </w:t>
      </w:r>
      <w:r w:rsidRPr="0064690F">
        <w:rPr>
          <w:b/>
        </w:rPr>
        <w:t>Command Prompt</w:t>
      </w:r>
      <w:r w:rsidR="00FB52D0" w:rsidRPr="00FE3C2F">
        <w:t>.</w:t>
      </w:r>
    </w:p>
    <w:p w14:paraId="7A54D5F8" w14:textId="0D6722F3" w:rsidR="00D344E5" w:rsidRDefault="00180AD2" w:rsidP="00FE3C2F">
      <w:pPr>
        <w:pStyle w:val="ListParagraph"/>
        <w:numPr>
          <w:ilvl w:val="0"/>
          <w:numId w:val="32"/>
        </w:numPr>
      </w:pPr>
      <w:r>
        <w:t>Run the following command</w:t>
      </w:r>
      <w:r w:rsidR="00D344E5">
        <w:t xml:space="preserve"> for Windows 7 or Windows Server 2008 R2</w:t>
      </w:r>
      <w:r>
        <w:t>:</w:t>
      </w:r>
    </w:p>
    <w:p w14:paraId="59A86F2D" w14:textId="2229301B" w:rsidR="00180AD2" w:rsidRPr="000F7070" w:rsidRDefault="006E6722" w:rsidP="00FE3C2F">
      <w:pPr>
        <w:ind w:left="540" w:firstLine="180"/>
        <w:rPr>
          <w:rFonts w:ascii="Lucida Console" w:hAnsi="Lucida Console"/>
          <w:sz w:val="16"/>
        </w:rPr>
      </w:pPr>
      <w:proofErr w:type="spellStart"/>
      <w:proofErr w:type="gramStart"/>
      <w:r>
        <w:rPr>
          <w:rFonts w:ascii="Lucida Console" w:hAnsi="Lucida Console"/>
          <w:sz w:val="16"/>
        </w:rPr>
        <w:t>w</w:t>
      </w:r>
      <w:r w:rsidR="00180AD2" w:rsidRPr="000F7070">
        <w:rPr>
          <w:rFonts w:ascii="Lucida Console" w:hAnsi="Lucida Console"/>
          <w:sz w:val="16"/>
        </w:rPr>
        <w:t>u</w:t>
      </w:r>
      <w:r>
        <w:rPr>
          <w:rFonts w:ascii="Lucida Console" w:hAnsi="Lucida Console"/>
          <w:sz w:val="16"/>
        </w:rPr>
        <w:t>s</w:t>
      </w:r>
      <w:r w:rsidR="00180AD2" w:rsidRPr="000F7070">
        <w:rPr>
          <w:rFonts w:ascii="Lucida Console" w:hAnsi="Lucida Console"/>
          <w:sz w:val="16"/>
        </w:rPr>
        <w:t>a</w:t>
      </w:r>
      <w:proofErr w:type="spellEnd"/>
      <w:proofErr w:type="gramEnd"/>
      <w:r w:rsidR="00180AD2" w:rsidRPr="000F7070">
        <w:rPr>
          <w:rFonts w:ascii="Lucida Console" w:hAnsi="Lucida Console"/>
          <w:sz w:val="16"/>
        </w:rPr>
        <w:t xml:space="preserve"> /uninstall /kb:2819745</w:t>
      </w:r>
    </w:p>
    <w:p w14:paraId="7EF42679" w14:textId="39F9D162" w:rsidR="00D344E5" w:rsidRDefault="00D344E5" w:rsidP="00FE3C2F">
      <w:pPr>
        <w:ind w:left="540" w:firstLine="180"/>
      </w:pPr>
      <w:r>
        <w:t>Run the following command for Windows Server 2012:</w:t>
      </w:r>
    </w:p>
    <w:p w14:paraId="134F5242" w14:textId="12E76C5D" w:rsidR="00405255" w:rsidRDefault="00D344E5" w:rsidP="00FE3C2F">
      <w:pPr>
        <w:ind w:left="540" w:firstLine="180"/>
      </w:pPr>
      <w:proofErr w:type="spellStart"/>
      <w:proofErr w:type="gramStart"/>
      <w:r>
        <w:rPr>
          <w:rFonts w:ascii="Lucida Console" w:hAnsi="Lucida Console"/>
          <w:sz w:val="16"/>
        </w:rPr>
        <w:t>w</w:t>
      </w:r>
      <w:r w:rsidRPr="000F7070">
        <w:rPr>
          <w:rFonts w:ascii="Lucida Console" w:hAnsi="Lucida Console"/>
          <w:sz w:val="16"/>
        </w:rPr>
        <w:t>u</w:t>
      </w:r>
      <w:r>
        <w:rPr>
          <w:rFonts w:ascii="Lucida Console" w:hAnsi="Lucida Console"/>
          <w:sz w:val="16"/>
        </w:rPr>
        <w:t>s</w:t>
      </w:r>
      <w:r w:rsidRPr="000F7070">
        <w:rPr>
          <w:rFonts w:ascii="Lucida Console" w:hAnsi="Lucida Console"/>
          <w:sz w:val="16"/>
        </w:rPr>
        <w:t>a</w:t>
      </w:r>
      <w:proofErr w:type="spellEnd"/>
      <w:proofErr w:type="gramEnd"/>
      <w:r w:rsidRPr="000F7070">
        <w:rPr>
          <w:rFonts w:ascii="Lucida Console" w:hAnsi="Lucida Console"/>
          <w:sz w:val="16"/>
        </w:rPr>
        <w:t xml:space="preserve"> /uninstall /kb:2</w:t>
      </w:r>
      <w:r>
        <w:rPr>
          <w:rFonts w:ascii="Lucida Console" w:hAnsi="Lucida Console"/>
          <w:sz w:val="16"/>
        </w:rPr>
        <w:t>799888</w:t>
      </w:r>
    </w:p>
    <w:p w14:paraId="4C3DD064" w14:textId="77777777" w:rsidR="001746C4" w:rsidRDefault="001746C4" w:rsidP="00B654B4">
      <w:pPr>
        <w:pStyle w:val="Heading3"/>
      </w:pPr>
      <w:r>
        <w:t>WMI Event Logs Removed On Uninstallation</w:t>
      </w:r>
    </w:p>
    <w:p w14:paraId="7A706677" w14:textId="681532D3" w:rsidR="001746C4" w:rsidRDefault="001746C4" w:rsidP="001746C4">
      <w:r>
        <w:t>When Windows Management Framework 4.0</w:t>
      </w:r>
      <w:r w:rsidR="001A5F6B">
        <w:t xml:space="preserve"> </w:t>
      </w:r>
      <w:r>
        <w:t>is uninstalled, some WMI event logs are erroneously removed from Event Viewer. The affected event logs include the following:</w:t>
      </w:r>
    </w:p>
    <w:p w14:paraId="4517D0C7" w14:textId="44A83D33" w:rsidR="001746C4" w:rsidRDefault="001746C4" w:rsidP="0064690F">
      <w:pPr>
        <w:pStyle w:val="ListParagraph"/>
        <w:numPr>
          <w:ilvl w:val="0"/>
          <w:numId w:val="41"/>
        </w:numPr>
      </w:pPr>
      <w:r>
        <w:t>WMI-Activity Debug</w:t>
      </w:r>
    </w:p>
    <w:p w14:paraId="3DB12B33" w14:textId="2781BFCF" w:rsidR="001746C4" w:rsidRPr="00B654B4" w:rsidRDefault="001746C4" w:rsidP="0064690F">
      <w:pPr>
        <w:pStyle w:val="ListParagraph"/>
        <w:numPr>
          <w:ilvl w:val="0"/>
          <w:numId w:val="41"/>
        </w:numPr>
      </w:pPr>
      <w:r>
        <w:t>WMI-Activity Operational</w:t>
      </w:r>
    </w:p>
    <w:p w14:paraId="50D31340" w14:textId="6161A5ED" w:rsidR="001746C4" w:rsidRPr="00B654B4" w:rsidRDefault="001746C4" w:rsidP="0064690F">
      <w:pPr>
        <w:pStyle w:val="ListParagraph"/>
        <w:numPr>
          <w:ilvl w:val="0"/>
          <w:numId w:val="41"/>
        </w:numPr>
      </w:pPr>
      <w:r w:rsidRPr="00B654B4">
        <w:t>WMI-Activity Trace</w:t>
      </w:r>
    </w:p>
    <w:p w14:paraId="4C966247" w14:textId="1349D9DE" w:rsidR="001746C4" w:rsidRPr="00B654B4" w:rsidRDefault="001746C4" w:rsidP="001746C4">
      <w:r w:rsidRPr="00B654B4">
        <w:t>To work around this issue, back up the following registry keys before installing WMF 4.0, and then replace the registry keys after you uninstall WMF 4.0:</w:t>
      </w:r>
    </w:p>
    <w:p w14:paraId="40452A70" w14:textId="236F6CD3" w:rsidR="001746C4" w:rsidRDefault="001746C4" w:rsidP="0064690F">
      <w:pPr>
        <w:pStyle w:val="ListParagraph"/>
        <w:numPr>
          <w:ilvl w:val="0"/>
          <w:numId w:val="42"/>
        </w:numPr>
      </w:pPr>
      <w:r w:rsidRPr="00B654B4">
        <w:t>HKLM:\SOFTWARE\Microsoft\Windows\CurrentVersion\WINEVT</w:t>
      </w:r>
      <w:r>
        <w:t>\Channels\Microsoft-Windows-WMI-Activity</w:t>
      </w:r>
      <w:r w:rsidR="00186536">
        <w:t>\</w:t>
      </w:r>
      <w:r>
        <w:t>Debug</w:t>
      </w:r>
    </w:p>
    <w:p w14:paraId="3879F310" w14:textId="0EC55A82" w:rsidR="001746C4" w:rsidRDefault="001746C4" w:rsidP="0064690F">
      <w:pPr>
        <w:pStyle w:val="ListParagraph"/>
        <w:numPr>
          <w:ilvl w:val="0"/>
          <w:numId w:val="42"/>
        </w:numPr>
      </w:pPr>
      <w:r>
        <w:t>HKLM:\SOFTWARE\Microsoft\Windows\CurrentVersion\WINEVT\Channels\Microsoft-Windows-WMI-Activity</w:t>
      </w:r>
      <w:r w:rsidR="00186536">
        <w:t>\</w:t>
      </w:r>
      <w:r>
        <w:t>Operational</w:t>
      </w:r>
    </w:p>
    <w:p w14:paraId="396E87A0" w14:textId="3C30C8D0" w:rsidR="001746C4" w:rsidRDefault="001746C4" w:rsidP="0064690F">
      <w:pPr>
        <w:pStyle w:val="ListParagraph"/>
        <w:numPr>
          <w:ilvl w:val="0"/>
          <w:numId w:val="42"/>
        </w:numPr>
      </w:pPr>
      <w:r>
        <w:t>HKLM:\SOFTWARE\Microsoft\Windows\CurrentVersion\WINEVT\Channels\Microsoft-Windows-WMI-Activity</w:t>
      </w:r>
      <w:r w:rsidR="00186536">
        <w:t>\</w:t>
      </w:r>
      <w:r>
        <w:t>Trace</w:t>
      </w:r>
    </w:p>
    <w:p w14:paraId="47D130B2" w14:textId="3532F4A8" w:rsidR="00A552B2" w:rsidRDefault="00A552B2" w:rsidP="00B654B4">
      <w:pPr>
        <w:pStyle w:val="Heading2"/>
      </w:pPr>
      <w:r>
        <w:t>Upgrade Scenarios</w:t>
      </w:r>
    </w:p>
    <w:p w14:paraId="165E280B" w14:textId="4E504234" w:rsidR="00A552B2" w:rsidRDefault="00A552B2" w:rsidP="00FE3C2F">
      <w:r>
        <w:t xml:space="preserve">After installing Windows Management Framework 4.0, it is possible to upgrade your </w:t>
      </w:r>
      <w:r w:rsidR="003B7AF8">
        <w:t xml:space="preserve">operating system </w:t>
      </w:r>
      <w:r>
        <w:t xml:space="preserve">to a newer </w:t>
      </w:r>
      <w:r w:rsidR="003B7AF8">
        <w:t xml:space="preserve">release </w:t>
      </w:r>
      <w:r>
        <w:t>of Windows</w:t>
      </w:r>
      <w:r w:rsidR="003B7AF8">
        <w:t>, such as from</w:t>
      </w:r>
      <w:r>
        <w:t xml:space="preserve"> Windows 7 to Windows 8.</w:t>
      </w:r>
    </w:p>
    <w:p w14:paraId="02E3385B" w14:textId="00F9EF6F" w:rsidR="00A552B2" w:rsidRDefault="003B7AF8" w:rsidP="00FE3C2F">
      <w:r>
        <w:t>After upgrading</w:t>
      </w:r>
      <w:r w:rsidR="00A552B2">
        <w:t xml:space="preserve">, </w:t>
      </w:r>
      <w:r>
        <w:t>WMF</w:t>
      </w:r>
      <w:r w:rsidR="00A552B2">
        <w:t xml:space="preserve"> 4.0 is </w:t>
      </w:r>
      <w:r>
        <w:t xml:space="preserve">no longer </w:t>
      </w:r>
      <w:r w:rsidR="00A552B2">
        <w:t xml:space="preserve">expected to be installed </w:t>
      </w:r>
      <w:r>
        <w:t>on a computer</w:t>
      </w:r>
      <w:r w:rsidR="00A552B2">
        <w:t>.</w:t>
      </w:r>
    </w:p>
    <w:p w14:paraId="3FD90B88" w14:textId="6B3A7CF2" w:rsidR="00B40DDC" w:rsidRDefault="001A45B7" w:rsidP="00FE3C2F">
      <w:r>
        <w:t>However, d</w:t>
      </w:r>
      <w:r w:rsidR="00A552B2">
        <w:t xml:space="preserve">uring testing of these scenarios, we </w:t>
      </w:r>
      <w:r>
        <w:t xml:space="preserve">discovered </w:t>
      </w:r>
      <w:r w:rsidR="00A552B2">
        <w:t>several issues</w:t>
      </w:r>
      <w:r>
        <w:t>, described in this section</w:t>
      </w:r>
      <w:r w:rsidR="00A552B2">
        <w:t xml:space="preserve">. There are some issues where an additional file remains after the </w:t>
      </w:r>
      <w:r w:rsidR="003B7AF8">
        <w:t xml:space="preserve">operating system </w:t>
      </w:r>
      <w:r w:rsidR="00A552B2">
        <w:t>upgrade</w:t>
      </w:r>
      <w:r w:rsidR="003B7AF8">
        <w:t>,</w:t>
      </w:r>
      <w:r w:rsidR="00A552B2">
        <w:t xml:space="preserve"> despite </w:t>
      </w:r>
      <w:r>
        <w:t>the absence of WMF</w:t>
      </w:r>
      <w:r w:rsidR="00A552B2">
        <w:t xml:space="preserve"> 4.0. Additionally, there are issues listed below </w:t>
      </w:r>
      <w:r>
        <w:t>with</w:t>
      </w:r>
      <w:r w:rsidR="00A552B2">
        <w:t xml:space="preserve"> functional impact.</w:t>
      </w:r>
      <w:r>
        <w:t xml:space="preserve"> </w:t>
      </w:r>
      <w:r w:rsidR="00B40DDC">
        <w:t xml:space="preserve">These issues were not found when uninstalling </w:t>
      </w:r>
      <w:r>
        <w:t xml:space="preserve">WMF 4.0 </w:t>
      </w:r>
      <w:r w:rsidR="00B40DDC">
        <w:t xml:space="preserve">before performing </w:t>
      </w:r>
      <w:r>
        <w:t>an operating system</w:t>
      </w:r>
      <w:r w:rsidR="00B40DDC">
        <w:t xml:space="preserve"> upgrade.</w:t>
      </w:r>
    </w:p>
    <w:p w14:paraId="1D83E839" w14:textId="7F83EC08" w:rsidR="00A552B2" w:rsidRPr="00A552B2" w:rsidRDefault="001A45B7" w:rsidP="00FE3C2F">
      <w:r>
        <w:lastRenderedPageBreak/>
        <w:t>We</w:t>
      </w:r>
      <w:r w:rsidR="00A552B2">
        <w:t xml:space="preserve"> highly recommend uninstalling </w:t>
      </w:r>
      <w:r>
        <w:t>WMF</w:t>
      </w:r>
      <w:r w:rsidR="00A552B2">
        <w:t xml:space="preserve"> 4.0 before </w:t>
      </w:r>
      <w:r>
        <w:t>upgrading the computer’s operating system</w:t>
      </w:r>
      <w:r w:rsidR="00A552B2">
        <w:t>.</w:t>
      </w:r>
    </w:p>
    <w:p w14:paraId="44E7E59E" w14:textId="104070CB" w:rsidR="00B654B4" w:rsidRDefault="00B654B4" w:rsidP="009D47F8"/>
    <w:p w14:paraId="3CEC1783" w14:textId="77777777" w:rsidR="009D47F8" w:rsidRPr="009D47F8" w:rsidRDefault="009D47F8" w:rsidP="009D47F8">
      <w:pPr>
        <w:rPr>
          <w:b/>
          <w:bCs/>
        </w:rPr>
      </w:pPr>
    </w:p>
    <w:p w14:paraId="486E4441" w14:textId="4990D9D9" w:rsidR="004F3B22" w:rsidRPr="00B654B4" w:rsidRDefault="004F3B22" w:rsidP="00FE3C2F">
      <w:pPr>
        <w:pStyle w:val="Heading3"/>
      </w:pPr>
      <w:r>
        <w:t>Upgrading From Windows 7</w:t>
      </w:r>
      <w:r w:rsidRPr="00B654B4">
        <w:t xml:space="preserve"> to Windows </w:t>
      </w:r>
      <w:r>
        <w:t>8</w:t>
      </w:r>
      <w:r w:rsidRPr="00B654B4">
        <w:t xml:space="preserve"> after installing WMF 4.0 </w:t>
      </w:r>
      <w:r>
        <w:t xml:space="preserve">Removes registry keys for </w:t>
      </w:r>
      <w:r w:rsidR="00836D33">
        <w:t>Windows PowerShell 1.0</w:t>
      </w:r>
      <w:r>
        <w:t xml:space="preserve"> Providers</w:t>
      </w:r>
    </w:p>
    <w:p w14:paraId="493D4921" w14:textId="776516D1" w:rsidR="004F3B22" w:rsidRPr="00B654B4" w:rsidRDefault="004F3B22" w:rsidP="004F3B22">
      <w:r w:rsidRPr="00B654B4">
        <w:t xml:space="preserve">Upgrading from Windows </w:t>
      </w:r>
      <w:r w:rsidR="00247387">
        <w:t>7</w:t>
      </w:r>
      <w:r w:rsidRPr="00B654B4">
        <w:t xml:space="preserve"> to Windows </w:t>
      </w:r>
      <w:r w:rsidR="00247387">
        <w:t>8</w:t>
      </w:r>
      <w:r w:rsidRPr="00B654B4">
        <w:t xml:space="preserve"> after installing WMF 4.0 clears the custom entries within </w:t>
      </w:r>
      <w:r w:rsidR="0061340D">
        <w:t>HKEY_CLASSES_ROOT</w:t>
      </w:r>
      <w:r w:rsidR="00836D33">
        <w:t>.</w:t>
      </w:r>
    </w:p>
    <w:p w14:paraId="4F2B56D2" w14:textId="4C70F4F8" w:rsidR="004F3B22" w:rsidRPr="00B654B4" w:rsidRDefault="004F3B22" w:rsidP="004F3B22">
      <w:r w:rsidRPr="00B654B4">
        <w:t xml:space="preserve">Entries that are added </w:t>
      </w:r>
      <w:r w:rsidR="00F41F27">
        <w:t xml:space="preserve">by registering a </w:t>
      </w:r>
      <w:r w:rsidR="00836D33">
        <w:t>Windows PowerShell 1.0</w:t>
      </w:r>
      <w:r w:rsidR="00F41F27">
        <w:t xml:space="preserve"> provider are no longer </w:t>
      </w:r>
      <w:r w:rsidR="00836D33">
        <w:t>shown</w:t>
      </w:r>
      <w:r w:rsidR="00F41F27">
        <w:t xml:space="preserve"> </w:t>
      </w:r>
      <w:r w:rsidR="0061340D">
        <w:t>under</w:t>
      </w:r>
      <w:r w:rsidR="00F41F27">
        <w:t xml:space="preserve"> the key, and thus </w:t>
      </w:r>
      <w:r w:rsidR="00836D33">
        <w:t>do</w:t>
      </w:r>
      <w:r w:rsidR="00F41F27">
        <w:t xml:space="preserve"> not work properly</w:t>
      </w:r>
      <w:r w:rsidRPr="00B654B4">
        <w:t>.</w:t>
      </w:r>
    </w:p>
    <w:p w14:paraId="61B09E94" w14:textId="0E5F1393" w:rsidR="004F3B22" w:rsidRPr="00B654B4" w:rsidRDefault="004F3B22" w:rsidP="004F3B22">
      <w:r w:rsidRPr="00B654B4">
        <w:t xml:space="preserve">Note that the </w:t>
      </w:r>
      <w:r w:rsidR="00F41F27">
        <w:t xml:space="preserve">providers </w:t>
      </w:r>
      <w:r w:rsidRPr="00B654B4">
        <w:t xml:space="preserve">themselves </w:t>
      </w:r>
      <w:r w:rsidR="00836D33">
        <w:t>are not</w:t>
      </w:r>
      <w:r w:rsidRPr="00B654B4">
        <w:t xml:space="preserve"> lost as part of this issue.</w:t>
      </w:r>
    </w:p>
    <w:p w14:paraId="26F9E54C" w14:textId="707E96C9" w:rsidR="004F3B22" w:rsidRPr="00B654B4" w:rsidRDefault="004F3B22" w:rsidP="004F3B22">
      <w:r w:rsidRPr="00B654B4">
        <w:t>To work around this issue:</w:t>
      </w:r>
    </w:p>
    <w:p w14:paraId="5BDE61C9" w14:textId="7F21C8E0" w:rsidR="004F3B22" w:rsidRPr="00B654B4" w:rsidRDefault="004F3B22" w:rsidP="004F3B22">
      <w:pPr>
        <w:pStyle w:val="ListParagraph"/>
        <w:numPr>
          <w:ilvl w:val="0"/>
          <w:numId w:val="27"/>
        </w:numPr>
        <w:rPr>
          <w:b/>
          <w:bCs/>
        </w:rPr>
      </w:pPr>
      <w:r w:rsidRPr="00B654B4">
        <w:rPr>
          <w:b/>
          <w:bCs/>
        </w:rPr>
        <w:t>Before upgrading</w:t>
      </w:r>
      <w:r w:rsidR="00836D33">
        <w:rPr>
          <w:b/>
          <w:bCs/>
        </w:rPr>
        <w:t xml:space="preserve"> to the newer operating system</w:t>
      </w:r>
      <w:r w:rsidRPr="00B654B4">
        <w:t xml:space="preserve">, </w:t>
      </w:r>
      <w:r w:rsidR="0061340D">
        <w:t>uninstall Windows Management Framework 4.0</w:t>
      </w:r>
      <w:r w:rsidR="00836D33">
        <w:t>.</w:t>
      </w:r>
      <w:r w:rsidR="0061340D">
        <w:t xml:space="preserve"> </w:t>
      </w:r>
    </w:p>
    <w:p w14:paraId="702563AF" w14:textId="07788EBB" w:rsidR="00FA6E19" w:rsidRDefault="00FA6E19" w:rsidP="007423C8">
      <w:pPr>
        <w:pStyle w:val="Heading1"/>
      </w:pPr>
      <w:r>
        <w:t>Change</w:t>
      </w:r>
      <w:r w:rsidR="00604B4B">
        <w:t>s in Windows Management Framework 4.0</w:t>
      </w:r>
    </w:p>
    <w:p w14:paraId="037B9B74" w14:textId="35A80617" w:rsidR="00F31099" w:rsidRDefault="00F31099" w:rsidP="00C4668A">
      <w:pPr>
        <w:pStyle w:val="Heading3"/>
      </w:pPr>
      <w:r>
        <w:t>Windows PowerShell</w:t>
      </w:r>
    </w:p>
    <w:p w14:paraId="35EEF9B6" w14:textId="37084F8F" w:rsidR="00F31099" w:rsidRDefault="00F31099" w:rsidP="00F31099">
      <w:r w:rsidRPr="008E29D9">
        <w:t>Windows PowerShell is a task-based command-line shell and scripting language designed especially for system administration. Built on the .NET Framework, Windows PowerShell helps IT professionals and power users control and automate the administration of the Windows operating system and applications that run on Windows.</w:t>
      </w:r>
    </w:p>
    <w:p w14:paraId="2BEE9A5A" w14:textId="666AD66D" w:rsidR="00F31099" w:rsidRDefault="00F31099" w:rsidP="00F31099">
      <w:r>
        <w:t xml:space="preserve">Windows PowerShell allows you to run scripts, functions, and modules of </w:t>
      </w:r>
      <w:proofErr w:type="spellStart"/>
      <w:r>
        <w:t>cmdlets</w:t>
      </w:r>
      <w:proofErr w:type="spellEnd"/>
      <w:r>
        <w:t xml:space="preserve">. </w:t>
      </w:r>
      <w:proofErr w:type="spellStart"/>
      <w:r>
        <w:t>Cmdlets</w:t>
      </w:r>
      <w:proofErr w:type="spellEnd"/>
      <w:r>
        <w:t xml:space="preserve"> are simple </w:t>
      </w:r>
      <w:r w:rsidR="00D01C93">
        <w:t>verb-noun</w:t>
      </w:r>
      <w:r>
        <w:t xml:space="preserve"> commands that help you automate management of roles and features that run on the Windows operating system.</w:t>
      </w:r>
    </w:p>
    <w:p w14:paraId="7BA4435C" w14:textId="77777777" w:rsidR="00F31099" w:rsidRDefault="00F31099" w:rsidP="00F31099">
      <w:r>
        <w:t>After you install WMF 4.0, Windows PowerShell is upgraded to version 4.0.</w:t>
      </w:r>
    </w:p>
    <w:p w14:paraId="55319090" w14:textId="77777777" w:rsidR="00BD375C" w:rsidRDefault="00BD375C" w:rsidP="007423C8">
      <w:pPr>
        <w:pStyle w:val="Heading4"/>
      </w:pPr>
      <w:r>
        <w:t>Versioning Notes</w:t>
      </w:r>
    </w:p>
    <w:p w14:paraId="2B4E4776" w14:textId="399FB2D0" w:rsidR="00950031" w:rsidRDefault="00950031" w:rsidP="000F7070">
      <w:r>
        <w:t>The following versioning-related items have changed in WMF 4.0.</w:t>
      </w:r>
    </w:p>
    <w:p w14:paraId="2EEF32EB" w14:textId="5A928332" w:rsidR="00B922F4" w:rsidRDefault="00B922F4" w:rsidP="0064690F">
      <w:pPr>
        <w:pStyle w:val="ListParagraph"/>
        <w:numPr>
          <w:ilvl w:val="0"/>
          <w:numId w:val="44"/>
        </w:numPr>
      </w:pPr>
      <w:r>
        <w:t xml:space="preserve">Version 4.0 of Windows PowerShell replaces version 3.0. Requests to load version 3.0 automatically forward to load version 4.0. For example, running </w:t>
      </w:r>
      <w:r w:rsidR="001A45B7">
        <w:t>Powershell</w:t>
      </w:r>
      <w:r>
        <w:t>.exe -Version 3.0 automatically load</w:t>
      </w:r>
      <w:r w:rsidR="00836D33">
        <w:t>s</w:t>
      </w:r>
      <w:r>
        <w:t xml:space="preserve"> version 4.0.</w:t>
      </w:r>
    </w:p>
    <w:p w14:paraId="0528D850" w14:textId="1D4E0BE6" w:rsidR="00671B9A" w:rsidRDefault="00671B9A" w:rsidP="0064690F">
      <w:pPr>
        <w:pStyle w:val="ListParagraph"/>
        <w:numPr>
          <w:ilvl w:val="0"/>
          <w:numId w:val="44"/>
        </w:numPr>
      </w:pPr>
      <w:r>
        <w:t>Session configurations that load Windows PowerShell 3.0 automatically load version 4.0.</w:t>
      </w:r>
    </w:p>
    <w:p w14:paraId="5A07E984" w14:textId="644F26A6" w:rsidR="00950031" w:rsidRDefault="00950031" w:rsidP="0064690F">
      <w:pPr>
        <w:pStyle w:val="ListParagraph"/>
        <w:numPr>
          <w:ilvl w:val="0"/>
          <w:numId w:val="44"/>
        </w:numPr>
      </w:pPr>
      <w:proofErr w:type="spellStart"/>
      <w:r>
        <w:t>Cmdlets</w:t>
      </w:r>
      <w:proofErr w:type="spellEnd"/>
      <w:r>
        <w:t xml:space="preserve"> </w:t>
      </w:r>
      <w:r w:rsidR="00836D33">
        <w:t xml:space="preserve">that </w:t>
      </w:r>
      <w:r>
        <w:t>load a specific version of Windows PowerShell</w:t>
      </w:r>
      <w:r w:rsidR="00D91643">
        <w:t xml:space="preserve"> automatically use version 4.0 when version 3.0 is specified. This includes </w:t>
      </w:r>
      <w:proofErr w:type="spellStart"/>
      <w:r w:rsidR="00D91643">
        <w:t>cmdlets</w:t>
      </w:r>
      <w:proofErr w:type="spellEnd"/>
      <w:r>
        <w:t xml:space="preserve"> such as Start-Job</w:t>
      </w:r>
      <w:r w:rsidR="00D91643">
        <w:t>, Set</w:t>
      </w:r>
      <w:r w:rsidR="00836D33">
        <w:t>-</w:t>
      </w:r>
      <w:proofErr w:type="spellStart"/>
      <w:r w:rsidR="00D91643">
        <w:t>PSSessionConfiguration</w:t>
      </w:r>
      <w:proofErr w:type="spellEnd"/>
      <w:r w:rsidR="00D91643">
        <w:t xml:space="preserve">, and </w:t>
      </w:r>
      <w:r>
        <w:t>Register</w:t>
      </w:r>
      <w:r w:rsidR="00836D33">
        <w:t>-</w:t>
      </w:r>
      <w:proofErr w:type="spellStart"/>
      <w:r>
        <w:t>PSSessionConfiguration</w:t>
      </w:r>
      <w:proofErr w:type="spellEnd"/>
      <w:r w:rsidR="00D91643">
        <w:t>.</w:t>
      </w:r>
    </w:p>
    <w:p w14:paraId="60A41D58" w14:textId="11A9CAB7" w:rsidR="00950031" w:rsidRDefault="00950031" w:rsidP="0064690F">
      <w:pPr>
        <w:pStyle w:val="ListParagraph"/>
        <w:numPr>
          <w:ilvl w:val="0"/>
          <w:numId w:val="44"/>
        </w:numPr>
      </w:pPr>
      <w:r>
        <w:t xml:space="preserve">The </w:t>
      </w:r>
      <w:proofErr w:type="spellStart"/>
      <w:r>
        <w:t>PowerShellVersion</w:t>
      </w:r>
      <w:proofErr w:type="spellEnd"/>
      <w:r>
        <w:t xml:space="preserve"> registry value at HKLM</w:t>
      </w:r>
      <w:proofErr w:type="gramStart"/>
      <w:r>
        <w:t>:\</w:t>
      </w:r>
      <w:proofErr w:type="gramEnd"/>
      <w:r>
        <w:t>SOFTWARE\Microsoft\PowerShell\3 has changed from 3.0 to 4.0.</w:t>
      </w:r>
    </w:p>
    <w:p w14:paraId="024E51EE" w14:textId="2F437A0A" w:rsidR="00950031" w:rsidRDefault="00950031" w:rsidP="0064690F">
      <w:pPr>
        <w:pStyle w:val="ListParagraph"/>
        <w:numPr>
          <w:ilvl w:val="0"/>
          <w:numId w:val="44"/>
        </w:numPr>
      </w:pPr>
      <w:r>
        <w:lastRenderedPageBreak/>
        <w:t xml:space="preserve">The </w:t>
      </w:r>
      <w:proofErr w:type="spellStart"/>
      <w:r>
        <w:t>PSCompatibleVersion</w:t>
      </w:r>
      <w:proofErr w:type="spellEnd"/>
      <w:r>
        <w:t xml:space="preserve"> registry value at HKLM</w:t>
      </w:r>
      <w:proofErr w:type="gramStart"/>
      <w:r>
        <w:t>:\</w:t>
      </w:r>
      <w:proofErr w:type="gramEnd"/>
      <w:r>
        <w:t>SOFTWARE\Microsoft\PowerShell\3 has changed from 1.0, 2.0, 3.0 to 1.0, 2.0, 3.0, 4.0.</w:t>
      </w:r>
    </w:p>
    <w:p w14:paraId="436B23C3" w14:textId="0C6FA37B" w:rsidR="001A40DB" w:rsidRDefault="001A40DB" w:rsidP="0064690F">
      <w:pPr>
        <w:pStyle w:val="ListParagraph"/>
        <w:numPr>
          <w:ilvl w:val="0"/>
          <w:numId w:val="44"/>
        </w:numPr>
      </w:pPr>
      <w:r>
        <w:t>The value of $</w:t>
      </w:r>
      <w:proofErr w:type="spellStart"/>
      <w:r>
        <w:t>PSVersionTable.PSVersion</w:t>
      </w:r>
      <w:proofErr w:type="spellEnd"/>
      <w:r>
        <w:t xml:space="preserve"> is changed from 3.0 to 4.0.</w:t>
      </w:r>
    </w:p>
    <w:p w14:paraId="3DB50E8E" w14:textId="3A339F75" w:rsidR="00B922F4" w:rsidRDefault="00B922F4" w:rsidP="00B922F4">
      <w:r>
        <w:t>The following versioning-related items have not changed in WMF 4.0.</w:t>
      </w:r>
    </w:p>
    <w:p w14:paraId="3659923F" w14:textId="0ECA147E" w:rsidR="00B922F4" w:rsidRDefault="00B922F4" w:rsidP="0064690F">
      <w:pPr>
        <w:pStyle w:val="ListParagraph"/>
        <w:numPr>
          <w:ilvl w:val="0"/>
          <w:numId w:val="45"/>
        </w:numPr>
      </w:pPr>
      <w:r>
        <w:t>The location of $</w:t>
      </w:r>
      <w:proofErr w:type="spellStart"/>
      <w:r>
        <w:t>pshome</w:t>
      </w:r>
      <w:proofErr w:type="spellEnd"/>
      <w:r>
        <w:t xml:space="preserve"> is %</w:t>
      </w:r>
      <w:proofErr w:type="spellStart"/>
      <w:r>
        <w:t>windir</w:t>
      </w:r>
      <w:proofErr w:type="spellEnd"/>
      <w:r>
        <w:t>%\system32\</w:t>
      </w:r>
      <w:proofErr w:type="spellStart"/>
      <w:r>
        <w:t>WindowsPowerShell</w:t>
      </w:r>
      <w:proofErr w:type="spellEnd"/>
      <w:r>
        <w:t>\v1.0</w:t>
      </w:r>
    </w:p>
    <w:p w14:paraId="00105CF0" w14:textId="36DAEFEA" w:rsidR="00B922F4" w:rsidRDefault="00B922F4" w:rsidP="0064690F">
      <w:pPr>
        <w:pStyle w:val="ListParagraph"/>
        <w:numPr>
          <w:ilvl w:val="0"/>
          <w:numId w:val="45"/>
        </w:numPr>
      </w:pPr>
      <w:r>
        <w:t>Windows PowerShell script files have a .ps1 file extension</w:t>
      </w:r>
    </w:p>
    <w:p w14:paraId="29DDA3A0" w14:textId="7F351E86" w:rsidR="00B922F4" w:rsidRDefault="00B922F4" w:rsidP="0064690F">
      <w:pPr>
        <w:pStyle w:val="ListParagraph"/>
        <w:numPr>
          <w:ilvl w:val="0"/>
          <w:numId w:val="45"/>
        </w:numPr>
      </w:pPr>
      <w:r>
        <w:t xml:space="preserve">Windows PowerShell registry keys are located at </w:t>
      </w:r>
      <w:r w:rsidR="00950031">
        <w:t>HKLM:\SOFTWARE\Microsoft\PowerShell\1 and HKLM:\SOFTWARE\Microsoft\PowerShell\3</w:t>
      </w:r>
    </w:p>
    <w:p w14:paraId="553190CD" w14:textId="24E42704" w:rsidR="00BD375C" w:rsidRDefault="00764F04" w:rsidP="007423C8">
      <w:pPr>
        <w:pStyle w:val="Heading4"/>
      </w:pPr>
      <w:r>
        <w:t xml:space="preserve">Important </w:t>
      </w:r>
      <w:r w:rsidR="00837298">
        <w:t xml:space="preserve">Changes in </w:t>
      </w:r>
      <w:r w:rsidR="00560C03">
        <w:t xml:space="preserve">Windows </w:t>
      </w:r>
      <w:r w:rsidR="00837298">
        <w:t>PowerShell</w:t>
      </w:r>
      <w:r w:rsidR="00560C03" w:rsidRPr="00560C03">
        <w:t xml:space="preserve"> </w:t>
      </w:r>
      <w:r w:rsidR="00560C03">
        <w:t>for WMF 4.0</w:t>
      </w:r>
    </w:p>
    <w:p w14:paraId="5B1001F9" w14:textId="7DBB1879" w:rsidR="00764F04" w:rsidRDefault="00764F04" w:rsidP="007423C8">
      <w:pPr>
        <w:rPr>
          <w:b/>
        </w:rPr>
      </w:pPr>
      <w:r>
        <w:rPr>
          <w:b/>
        </w:rPr>
        <w:t xml:space="preserve">Change: </w:t>
      </w:r>
      <w:r>
        <w:t xml:space="preserve">Behavior of </w:t>
      </w:r>
      <w:proofErr w:type="spellStart"/>
      <w:r>
        <w:t>DefaultCommandPrefix</w:t>
      </w:r>
      <w:proofErr w:type="spellEnd"/>
    </w:p>
    <w:p w14:paraId="73D599BA" w14:textId="4B8AA3A4" w:rsidR="00560C03" w:rsidRDefault="00560C03" w:rsidP="007423C8">
      <w:r w:rsidRPr="00560C03">
        <w:rPr>
          <w:b/>
        </w:rPr>
        <w:t>Description:</w:t>
      </w:r>
      <w:r>
        <w:t xml:space="preserve"> In Windows PowerShell 3.0, if a module uses the </w:t>
      </w:r>
      <w:proofErr w:type="spellStart"/>
      <w:r>
        <w:t>DefaultCommandPrefix</w:t>
      </w:r>
      <w:proofErr w:type="spellEnd"/>
      <w:r>
        <w:t xml:space="preserve"> key in its manifest or if the user imports a module with the Prefix parameter, the </w:t>
      </w:r>
      <w:proofErr w:type="spellStart"/>
      <w:r>
        <w:t>ExportedCommands</w:t>
      </w:r>
      <w:proofErr w:type="spellEnd"/>
      <w:r>
        <w:t xml:space="preserve"> property of the module shows the commands in the module without the prefix. The commands can also be </w:t>
      </w:r>
      <w:r w:rsidR="00836D33">
        <w:t xml:space="preserve">run </w:t>
      </w:r>
      <w:r>
        <w:t xml:space="preserve">without the prefix using module-qualified syntax: </w:t>
      </w:r>
      <w:proofErr w:type="spellStart"/>
      <w:r>
        <w:t>ModuleName</w:t>
      </w:r>
      <w:proofErr w:type="spellEnd"/>
      <w:r>
        <w:t>\</w:t>
      </w:r>
      <w:proofErr w:type="spellStart"/>
      <w:r>
        <w:t>CommandName</w:t>
      </w:r>
      <w:proofErr w:type="spellEnd"/>
    </w:p>
    <w:p w14:paraId="1FE58EBD" w14:textId="44F0DC8B" w:rsidR="00560C03" w:rsidRDefault="00560C03" w:rsidP="007423C8">
      <w:r>
        <w:t xml:space="preserve">In Windows PowerShell 4.0, if a module uses the </w:t>
      </w:r>
      <w:proofErr w:type="spellStart"/>
      <w:r>
        <w:t>DefaultCommandPrefix</w:t>
      </w:r>
      <w:proofErr w:type="spellEnd"/>
      <w:r>
        <w:t xml:space="preserve"> key in its manifest</w:t>
      </w:r>
      <w:r w:rsidR="00836D33">
        <w:t>,</w:t>
      </w:r>
      <w:r>
        <w:t xml:space="preserve"> or if the user imports a module with the Prefix parameter, the </w:t>
      </w:r>
      <w:proofErr w:type="spellStart"/>
      <w:r>
        <w:t>ExportedCommands</w:t>
      </w:r>
      <w:proofErr w:type="spellEnd"/>
      <w:r>
        <w:t xml:space="preserve"> property of the module shows the commands in the module with the prefix. When </w:t>
      </w:r>
      <w:r w:rsidR="0021530A">
        <w:t xml:space="preserve">you </w:t>
      </w:r>
      <w:r w:rsidR="00836D33">
        <w:t>run</w:t>
      </w:r>
      <w:r>
        <w:t xml:space="preserve"> the commands </w:t>
      </w:r>
      <w:r w:rsidR="0021530A">
        <w:t xml:space="preserve">by </w:t>
      </w:r>
      <w:r>
        <w:t xml:space="preserve">using </w:t>
      </w:r>
      <w:r w:rsidR="0021530A">
        <w:t xml:space="preserve">the </w:t>
      </w:r>
      <w:r>
        <w:t xml:space="preserve">module-qualified syntax </w:t>
      </w:r>
      <w:proofErr w:type="spellStart"/>
      <w:r>
        <w:t>ModuleName</w:t>
      </w:r>
      <w:proofErr w:type="spellEnd"/>
      <w:r>
        <w:t>\</w:t>
      </w:r>
      <w:proofErr w:type="spellStart"/>
      <w:r>
        <w:t>CommandName</w:t>
      </w:r>
      <w:proofErr w:type="spellEnd"/>
      <w:r>
        <w:t>, the command names must include the prefix.</w:t>
      </w:r>
    </w:p>
    <w:p w14:paraId="3661FCA0" w14:textId="314BAF7D" w:rsidR="00560C03" w:rsidRDefault="00560C03" w:rsidP="007423C8">
      <w:r w:rsidRPr="00560C03">
        <w:rPr>
          <w:b/>
        </w:rPr>
        <w:t>Breaking?</w:t>
      </w:r>
      <w:r>
        <w:t xml:space="preserve"> Yes</w:t>
      </w:r>
    </w:p>
    <w:p w14:paraId="31C8FB3D" w14:textId="77777777" w:rsidR="00DB06DB" w:rsidRDefault="00DB06DB" w:rsidP="007423C8">
      <w:pPr>
        <w:rPr>
          <w:b/>
        </w:rPr>
      </w:pPr>
    </w:p>
    <w:p w14:paraId="2381DD38" w14:textId="776D7E24" w:rsidR="00560C03" w:rsidRDefault="00560C03" w:rsidP="007423C8">
      <w:r w:rsidRPr="00560C03">
        <w:rPr>
          <w:b/>
        </w:rPr>
        <w:t>Example:</w:t>
      </w:r>
      <w:r>
        <w:t xml:space="preserve"> Suppose </w:t>
      </w:r>
      <w:proofErr w:type="spellStart"/>
      <w:r>
        <w:t>SampleModule</w:t>
      </w:r>
      <w:proofErr w:type="spellEnd"/>
      <w:r>
        <w:t xml:space="preserve"> defines the </w:t>
      </w:r>
      <w:proofErr w:type="spellStart"/>
      <w:r>
        <w:t>DefaultCommandPrefix</w:t>
      </w:r>
      <w:proofErr w:type="spellEnd"/>
      <w:r>
        <w:t xml:space="preserve"> in its manifest with the prefix "</w:t>
      </w:r>
      <w:proofErr w:type="spellStart"/>
      <w:r>
        <w:t>Abc</w:t>
      </w:r>
      <w:proofErr w:type="spellEnd"/>
      <w:r>
        <w:t>" and exports the Get-</w:t>
      </w:r>
      <w:proofErr w:type="spellStart"/>
      <w:r>
        <w:t>SampleCommand</w:t>
      </w:r>
      <w:proofErr w:type="spellEnd"/>
      <w:r>
        <w:t xml:space="preserve"> </w:t>
      </w:r>
      <w:proofErr w:type="spellStart"/>
      <w:r>
        <w:t>cmdlet</w:t>
      </w:r>
      <w:proofErr w:type="spellEnd"/>
      <w:r>
        <w:t>.</w:t>
      </w:r>
    </w:p>
    <w:p w14:paraId="48106D68" w14:textId="77777777" w:rsidR="00560C03" w:rsidRDefault="00560C03" w:rsidP="007423C8">
      <w:r>
        <w:t>In Windows PowerShell 3.0:</w:t>
      </w:r>
    </w:p>
    <w:p w14:paraId="3942143C" w14:textId="77777777" w:rsidR="00560C03" w:rsidRPr="000F7070" w:rsidRDefault="00560C03" w:rsidP="007423C8">
      <w:pPr>
        <w:rPr>
          <w:rFonts w:ascii="Lucida Console" w:hAnsi="Lucida Console"/>
          <w:sz w:val="16"/>
        </w:rPr>
      </w:pPr>
      <w:proofErr w:type="gramStart"/>
      <w:r w:rsidRPr="000F7070">
        <w:rPr>
          <w:rFonts w:ascii="Lucida Console" w:hAnsi="Lucida Console"/>
          <w:sz w:val="16"/>
        </w:rPr>
        <w:t>C:</w:t>
      </w:r>
      <w:proofErr w:type="gramEnd"/>
      <w:r w:rsidRPr="000F7070">
        <w:rPr>
          <w:rFonts w:ascii="Lucida Console" w:hAnsi="Lucida Console"/>
          <w:sz w:val="16"/>
        </w:rPr>
        <w:t xml:space="preserve">\&gt; $m = Get-Module </w:t>
      </w:r>
      <w:proofErr w:type="spellStart"/>
      <w:r w:rsidRPr="000F7070">
        <w:rPr>
          <w:rFonts w:ascii="Lucida Console" w:hAnsi="Lucida Console"/>
          <w:sz w:val="16"/>
        </w:rPr>
        <w:t>SampleModule</w:t>
      </w:r>
      <w:proofErr w:type="spellEnd"/>
      <w:r w:rsidRPr="000F7070">
        <w:rPr>
          <w:rFonts w:ascii="Lucida Console" w:hAnsi="Lucida Console"/>
          <w:sz w:val="16"/>
        </w:rPr>
        <w:t xml:space="preserve"> -</w:t>
      </w:r>
      <w:proofErr w:type="spellStart"/>
      <w:r w:rsidRPr="000F7070">
        <w:rPr>
          <w:rFonts w:ascii="Lucida Console" w:hAnsi="Lucida Console"/>
          <w:sz w:val="16"/>
        </w:rPr>
        <w:t>ListAvaiable</w:t>
      </w:r>
      <w:proofErr w:type="spellEnd"/>
    </w:p>
    <w:p w14:paraId="370F1964" w14:textId="77777777" w:rsidR="00560C03" w:rsidRPr="000F7070" w:rsidRDefault="00560C03" w:rsidP="007423C8">
      <w:pPr>
        <w:rPr>
          <w:rFonts w:ascii="Lucida Console" w:hAnsi="Lucida Console"/>
          <w:sz w:val="16"/>
        </w:rPr>
      </w:pPr>
      <w:proofErr w:type="gramStart"/>
      <w:r w:rsidRPr="000F7070">
        <w:rPr>
          <w:rFonts w:ascii="Lucida Console" w:hAnsi="Lucida Console"/>
          <w:sz w:val="16"/>
        </w:rPr>
        <w:t>C:</w:t>
      </w:r>
      <w:proofErr w:type="gramEnd"/>
      <w:r w:rsidRPr="000F7070">
        <w:rPr>
          <w:rFonts w:ascii="Lucida Console" w:hAnsi="Lucida Console"/>
          <w:sz w:val="16"/>
        </w:rPr>
        <w:t>\&gt; $</w:t>
      </w:r>
      <w:proofErr w:type="spellStart"/>
      <w:r w:rsidRPr="000F7070">
        <w:rPr>
          <w:rFonts w:ascii="Lucida Console" w:hAnsi="Lucida Console"/>
          <w:sz w:val="16"/>
        </w:rPr>
        <w:t>m.ExportedCommands</w:t>
      </w:r>
      <w:proofErr w:type="spellEnd"/>
      <w:r w:rsidRPr="000F7070">
        <w:rPr>
          <w:rFonts w:ascii="Lucida Console" w:hAnsi="Lucida Console"/>
          <w:sz w:val="16"/>
        </w:rPr>
        <w:t xml:space="preserve"> | Format-List</w:t>
      </w:r>
    </w:p>
    <w:p w14:paraId="594DD1C4" w14:textId="77777777" w:rsidR="00560C03" w:rsidRPr="000F7070" w:rsidRDefault="00560C03" w:rsidP="007423C8">
      <w:pPr>
        <w:rPr>
          <w:rFonts w:ascii="Lucida Console" w:hAnsi="Lucida Console"/>
          <w:sz w:val="16"/>
        </w:rPr>
      </w:pPr>
    </w:p>
    <w:p w14:paraId="19752E23" w14:textId="77777777" w:rsidR="00560C03" w:rsidRPr="000F7070" w:rsidRDefault="00560C03" w:rsidP="007423C8">
      <w:pPr>
        <w:rPr>
          <w:rFonts w:ascii="Lucida Console" w:hAnsi="Lucida Console"/>
          <w:sz w:val="16"/>
        </w:rPr>
      </w:pPr>
      <w:r w:rsidRPr="000F7070">
        <w:rPr>
          <w:rFonts w:ascii="Lucida Console" w:hAnsi="Lucida Console"/>
          <w:sz w:val="16"/>
        </w:rPr>
        <w:t>Key    : Get-</w:t>
      </w:r>
      <w:proofErr w:type="spellStart"/>
      <w:r w:rsidRPr="000F7070">
        <w:rPr>
          <w:rFonts w:ascii="Lucida Console" w:hAnsi="Lucida Console"/>
          <w:sz w:val="16"/>
        </w:rPr>
        <w:t>SampleCommand</w:t>
      </w:r>
      <w:proofErr w:type="spellEnd"/>
    </w:p>
    <w:p w14:paraId="3F77B7B3" w14:textId="2C9616D8" w:rsidR="00560C03" w:rsidRPr="000F7070" w:rsidRDefault="00560C03" w:rsidP="007423C8">
      <w:pPr>
        <w:rPr>
          <w:rFonts w:ascii="Lucida Console" w:hAnsi="Lucida Console"/>
          <w:sz w:val="16"/>
        </w:rPr>
      </w:pPr>
      <w:proofErr w:type="gramStart"/>
      <w:r w:rsidRPr="000F7070">
        <w:rPr>
          <w:rFonts w:ascii="Lucida Console" w:hAnsi="Lucida Console"/>
          <w:sz w:val="16"/>
        </w:rPr>
        <w:t>Value  :</w:t>
      </w:r>
      <w:proofErr w:type="gramEnd"/>
      <w:r w:rsidRPr="000F7070">
        <w:rPr>
          <w:rFonts w:ascii="Lucida Console" w:hAnsi="Lucida Console"/>
          <w:sz w:val="16"/>
        </w:rPr>
        <w:t xml:space="preserve"> Get-</w:t>
      </w:r>
      <w:proofErr w:type="spellStart"/>
      <w:r w:rsidRPr="000F7070">
        <w:rPr>
          <w:rFonts w:ascii="Lucida Console" w:hAnsi="Lucida Console"/>
          <w:sz w:val="16"/>
        </w:rPr>
        <w:t>SampleCommand</w:t>
      </w:r>
      <w:proofErr w:type="spellEnd"/>
    </w:p>
    <w:p w14:paraId="6ECF36B3" w14:textId="77777777" w:rsidR="00560C03" w:rsidRDefault="00560C03" w:rsidP="007423C8"/>
    <w:p w14:paraId="1E7267B7" w14:textId="77777777" w:rsidR="00560C03" w:rsidRDefault="00560C03" w:rsidP="007423C8">
      <w:r>
        <w:t>In Windows PowerShell 4.0:</w:t>
      </w:r>
    </w:p>
    <w:p w14:paraId="2601A688" w14:textId="77777777" w:rsidR="00560C03" w:rsidRPr="000F7070" w:rsidRDefault="00560C03" w:rsidP="007423C8">
      <w:pPr>
        <w:rPr>
          <w:rFonts w:ascii="Lucida Console" w:hAnsi="Lucida Console"/>
          <w:sz w:val="16"/>
        </w:rPr>
      </w:pPr>
      <w:proofErr w:type="gramStart"/>
      <w:r w:rsidRPr="000F7070">
        <w:rPr>
          <w:rFonts w:ascii="Lucida Console" w:hAnsi="Lucida Console"/>
          <w:sz w:val="16"/>
        </w:rPr>
        <w:t>C:</w:t>
      </w:r>
      <w:proofErr w:type="gramEnd"/>
      <w:r w:rsidRPr="000F7070">
        <w:rPr>
          <w:rFonts w:ascii="Lucida Console" w:hAnsi="Lucida Console"/>
          <w:sz w:val="16"/>
        </w:rPr>
        <w:t xml:space="preserve">\&gt; $m = Get-Module </w:t>
      </w:r>
      <w:proofErr w:type="spellStart"/>
      <w:r w:rsidRPr="000F7070">
        <w:rPr>
          <w:rFonts w:ascii="Lucida Console" w:hAnsi="Lucida Console"/>
          <w:sz w:val="16"/>
        </w:rPr>
        <w:t>SampleModule</w:t>
      </w:r>
      <w:proofErr w:type="spellEnd"/>
      <w:r w:rsidRPr="000F7070">
        <w:rPr>
          <w:rFonts w:ascii="Lucida Console" w:hAnsi="Lucida Console"/>
          <w:sz w:val="16"/>
        </w:rPr>
        <w:t xml:space="preserve"> -</w:t>
      </w:r>
      <w:proofErr w:type="spellStart"/>
      <w:r w:rsidRPr="000F7070">
        <w:rPr>
          <w:rFonts w:ascii="Lucida Console" w:hAnsi="Lucida Console"/>
          <w:sz w:val="16"/>
        </w:rPr>
        <w:t>ListAvailable</w:t>
      </w:r>
      <w:proofErr w:type="spellEnd"/>
    </w:p>
    <w:p w14:paraId="285E7B16" w14:textId="77777777" w:rsidR="00560C03" w:rsidRPr="000F7070" w:rsidRDefault="00560C03" w:rsidP="007423C8">
      <w:pPr>
        <w:rPr>
          <w:rFonts w:ascii="Lucida Console" w:hAnsi="Lucida Console"/>
          <w:sz w:val="16"/>
        </w:rPr>
      </w:pPr>
      <w:proofErr w:type="gramStart"/>
      <w:r w:rsidRPr="000F7070">
        <w:rPr>
          <w:rFonts w:ascii="Lucida Console" w:hAnsi="Lucida Console"/>
          <w:sz w:val="16"/>
        </w:rPr>
        <w:t>C:</w:t>
      </w:r>
      <w:proofErr w:type="gramEnd"/>
      <w:r w:rsidRPr="000F7070">
        <w:rPr>
          <w:rFonts w:ascii="Lucida Console" w:hAnsi="Lucida Console"/>
          <w:sz w:val="16"/>
        </w:rPr>
        <w:t>\&gt; $</w:t>
      </w:r>
      <w:proofErr w:type="spellStart"/>
      <w:r w:rsidRPr="000F7070">
        <w:rPr>
          <w:rFonts w:ascii="Lucida Console" w:hAnsi="Lucida Console"/>
          <w:sz w:val="16"/>
        </w:rPr>
        <w:t>m.ExportedCommands</w:t>
      </w:r>
      <w:proofErr w:type="spellEnd"/>
      <w:r w:rsidRPr="000F7070">
        <w:rPr>
          <w:rFonts w:ascii="Lucida Console" w:hAnsi="Lucida Console"/>
          <w:sz w:val="16"/>
        </w:rPr>
        <w:t xml:space="preserve"> | Format-List</w:t>
      </w:r>
    </w:p>
    <w:p w14:paraId="4BA4C000" w14:textId="77777777" w:rsidR="00560C03" w:rsidRPr="000F7070" w:rsidRDefault="00560C03" w:rsidP="007423C8">
      <w:pPr>
        <w:rPr>
          <w:rFonts w:ascii="Lucida Console" w:hAnsi="Lucida Console"/>
          <w:sz w:val="16"/>
        </w:rPr>
      </w:pPr>
    </w:p>
    <w:p w14:paraId="0A66A502" w14:textId="77777777" w:rsidR="00560C03" w:rsidRPr="000F7070" w:rsidRDefault="00560C03" w:rsidP="007423C8">
      <w:pPr>
        <w:rPr>
          <w:rFonts w:ascii="Lucida Console" w:hAnsi="Lucida Console"/>
          <w:sz w:val="16"/>
        </w:rPr>
      </w:pPr>
      <w:r w:rsidRPr="000F7070">
        <w:rPr>
          <w:rFonts w:ascii="Lucida Console" w:hAnsi="Lucida Console"/>
          <w:sz w:val="16"/>
        </w:rPr>
        <w:lastRenderedPageBreak/>
        <w:t>Key    : Get-</w:t>
      </w:r>
      <w:proofErr w:type="spellStart"/>
      <w:r w:rsidRPr="000F7070">
        <w:rPr>
          <w:rFonts w:ascii="Lucida Console" w:hAnsi="Lucida Console"/>
          <w:sz w:val="16"/>
        </w:rPr>
        <w:t>AbcSampleCommand</w:t>
      </w:r>
      <w:proofErr w:type="spellEnd"/>
    </w:p>
    <w:p w14:paraId="1ED4EB83" w14:textId="14F72454" w:rsidR="00560C03" w:rsidRPr="000F7070" w:rsidRDefault="00560C03" w:rsidP="007423C8">
      <w:pPr>
        <w:rPr>
          <w:rFonts w:ascii="Lucida Console" w:hAnsi="Lucida Console"/>
          <w:sz w:val="16"/>
        </w:rPr>
      </w:pPr>
      <w:proofErr w:type="gramStart"/>
      <w:r w:rsidRPr="000F7070">
        <w:rPr>
          <w:rFonts w:ascii="Lucida Console" w:hAnsi="Lucida Console"/>
          <w:sz w:val="16"/>
        </w:rPr>
        <w:t>Value  :</w:t>
      </w:r>
      <w:proofErr w:type="gramEnd"/>
      <w:r w:rsidRPr="000F7070">
        <w:rPr>
          <w:rFonts w:ascii="Lucida Console" w:hAnsi="Lucida Console"/>
          <w:sz w:val="16"/>
        </w:rPr>
        <w:t xml:space="preserve"> Get-</w:t>
      </w:r>
      <w:proofErr w:type="spellStart"/>
      <w:r w:rsidRPr="000F7070">
        <w:rPr>
          <w:rFonts w:ascii="Lucida Console" w:hAnsi="Lucida Console"/>
          <w:sz w:val="16"/>
        </w:rPr>
        <w:t>AbcSampleCommand</w:t>
      </w:r>
      <w:proofErr w:type="spellEnd"/>
    </w:p>
    <w:p w14:paraId="695BB364" w14:textId="77777777" w:rsidR="00560C03" w:rsidRPr="00F45D9C" w:rsidRDefault="00560C03" w:rsidP="007423C8">
      <w:pPr>
        <w:rPr>
          <w:rFonts w:ascii="Lucida Console" w:hAnsi="Lucida Console"/>
        </w:rPr>
      </w:pPr>
    </w:p>
    <w:p w14:paraId="7DFDE302" w14:textId="77777777" w:rsidR="00560C03" w:rsidRDefault="00560C03" w:rsidP="007423C8">
      <w:r>
        <w:t>In Windows PowerShell 3.0:</w:t>
      </w:r>
    </w:p>
    <w:p w14:paraId="0FFAC235" w14:textId="77777777" w:rsidR="00560C03" w:rsidRPr="000F7070" w:rsidRDefault="00560C03" w:rsidP="007423C8">
      <w:pPr>
        <w:rPr>
          <w:rFonts w:ascii="Lucida Console" w:hAnsi="Lucida Console"/>
          <w:sz w:val="16"/>
        </w:rPr>
      </w:pPr>
      <w:proofErr w:type="gramStart"/>
      <w:r w:rsidRPr="000F7070">
        <w:rPr>
          <w:rFonts w:ascii="Lucida Console" w:hAnsi="Lucida Console"/>
          <w:sz w:val="16"/>
        </w:rPr>
        <w:t>C:</w:t>
      </w:r>
      <w:proofErr w:type="gramEnd"/>
      <w:r w:rsidRPr="000F7070">
        <w:rPr>
          <w:rFonts w:ascii="Lucida Console" w:hAnsi="Lucida Console"/>
          <w:sz w:val="16"/>
        </w:rPr>
        <w:t xml:space="preserve">\&gt; Import-Module </w:t>
      </w:r>
      <w:proofErr w:type="spellStart"/>
      <w:r w:rsidRPr="000F7070">
        <w:rPr>
          <w:rFonts w:ascii="Lucida Console" w:hAnsi="Lucida Console"/>
          <w:sz w:val="16"/>
        </w:rPr>
        <w:t>SampleModule</w:t>
      </w:r>
      <w:proofErr w:type="spellEnd"/>
    </w:p>
    <w:p w14:paraId="21F9361C" w14:textId="77777777" w:rsidR="00560C03" w:rsidRPr="000F7070" w:rsidRDefault="00560C03" w:rsidP="007423C8">
      <w:pPr>
        <w:rPr>
          <w:rFonts w:ascii="Lucida Console" w:hAnsi="Lucida Console"/>
          <w:sz w:val="16"/>
        </w:rPr>
      </w:pPr>
      <w:proofErr w:type="gramStart"/>
      <w:r w:rsidRPr="000F7070">
        <w:rPr>
          <w:rFonts w:ascii="Lucida Console" w:hAnsi="Lucida Console"/>
          <w:sz w:val="16"/>
        </w:rPr>
        <w:t>C:</w:t>
      </w:r>
      <w:proofErr w:type="gramEnd"/>
      <w:r w:rsidRPr="000F7070">
        <w:rPr>
          <w:rFonts w:ascii="Lucida Console" w:hAnsi="Lucida Console"/>
          <w:sz w:val="16"/>
        </w:rPr>
        <w:t xml:space="preserve">\&gt; </w:t>
      </w:r>
      <w:proofErr w:type="spellStart"/>
      <w:r w:rsidRPr="000F7070">
        <w:rPr>
          <w:rFonts w:ascii="Lucida Console" w:hAnsi="Lucida Console"/>
          <w:sz w:val="16"/>
        </w:rPr>
        <w:t>SampleModule</w:t>
      </w:r>
      <w:proofErr w:type="spellEnd"/>
      <w:r w:rsidRPr="000F7070">
        <w:rPr>
          <w:rFonts w:ascii="Lucida Console" w:hAnsi="Lucida Console"/>
          <w:sz w:val="16"/>
        </w:rPr>
        <w:t>\Get-</w:t>
      </w:r>
      <w:proofErr w:type="spellStart"/>
      <w:r w:rsidRPr="000F7070">
        <w:rPr>
          <w:rFonts w:ascii="Lucida Console" w:hAnsi="Lucida Console"/>
          <w:sz w:val="16"/>
        </w:rPr>
        <w:t>SampleCommand</w:t>
      </w:r>
      <w:proofErr w:type="spellEnd"/>
    </w:p>
    <w:p w14:paraId="709D9541" w14:textId="19A66CF8" w:rsidR="00560C03" w:rsidRPr="000F7070" w:rsidRDefault="00560C03" w:rsidP="007423C8">
      <w:pPr>
        <w:rPr>
          <w:rFonts w:ascii="Lucida Console" w:hAnsi="Lucida Console"/>
          <w:sz w:val="16"/>
        </w:rPr>
      </w:pPr>
      <w:r w:rsidRPr="000F7070">
        <w:rPr>
          <w:rFonts w:ascii="Lucida Console" w:hAnsi="Lucida Console"/>
          <w:sz w:val="16"/>
        </w:rPr>
        <w:t>&lt;</w:t>
      </w:r>
      <w:proofErr w:type="gramStart"/>
      <w:r w:rsidRPr="000F7070">
        <w:rPr>
          <w:rFonts w:ascii="Lucida Console" w:hAnsi="Lucida Console"/>
          <w:sz w:val="16"/>
        </w:rPr>
        <w:t>no</w:t>
      </w:r>
      <w:proofErr w:type="gramEnd"/>
      <w:r w:rsidRPr="000F7070">
        <w:rPr>
          <w:rFonts w:ascii="Lucida Console" w:hAnsi="Lucida Console"/>
          <w:sz w:val="16"/>
        </w:rPr>
        <w:t xml:space="preserve"> error</w:t>
      </w:r>
      <w:r w:rsidR="00ED5BAD" w:rsidRPr="000F7070">
        <w:rPr>
          <w:rFonts w:ascii="Lucida Console" w:hAnsi="Lucida Console"/>
          <w:sz w:val="16"/>
        </w:rPr>
        <w:t xml:space="preserve"> - command is executed</w:t>
      </w:r>
      <w:r w:rsidRPr="000F7070">
        <w:rPr>
          <w:rFonts w:ascii="Lucida Console" w:hAnsi="Lucida Console"/>
          <w:sz w:val="16"/>
        </w:rPr>
        <w:t>&gt;</w:t>
      </w:r>
    </w:p>
    <w:p w14:paraId="6873CA95" w14:textId="77777777" w:rsidR="00560C03" w:rsidRPr="000F7070" w:rsidRDefault="00560C03" w:rsidP="007423C8">
      <w:pPr>
        <w:rPr>
          <w:rFonts w:ascii="Lucida Console" w:hAnsi="Lucida Console"/>
          <w:sz w:val="16"/>
        </w:rPr>
      </w:pPr>
    </w:p>
    <w:p w14:paraId="3D2FAC97" w14:textId="77777777" w:rsidR="00560C03" w:rsidRPr="000F7070" w:rsidRDefault="00560C03" w:rsidP="007423C8">
      <w:pPr>
        <w:rPr>
          <w:rFonts w:ascii="Lucida Console" w:hAnsi="Lucida Console"/>
          <w:sz w:val="16"/>
        </w:rPr>
      </w:pPr>
      <w:proofErr w:type="gramStart"/>
      <w:r w:rsidRPr="000F7070">
        <w:rPr>
          <w:rFonts w:ascii="Lucida Console" w:hAnsi="Lucida Console"/>
          <w:sz w:val="16"/>
        </w:rPr>
        <w:t>C:</w:t>
      </w:r>
      <w:proofErr w:type="gramEnd"/>
      <w:r w:rsidRPr="000F7070">
        <w:rPr>
          <w:rFonts w:ascii="Lucida Console" w:hAnsi="Lucida Console"/>
          <w:sz w:val="16"/>
        </w:rPr>
        <w:t xml:space="preserve">\&gt; </w:t>
      </w:r>
      <w:proofErr w:type="spellStart"/>
      <w:r w:rsidRPr="000F7070">
        <w:rPr>
          <w:rFonts w:ascii="Lucida Console" w:hAnsi="Lucida Console"/>
          <w:sz w:val="16"/>
        </w:rPr>
        <w:t>SampleModule</w:t>
      </w:r>
      <w:proofErr w:type="spellEnd"/>
      <w:r w:rsidRPr="000F7070">
        <w:rPr>
          <w:rFonts w:ascii="Lucida Console" w:hAnsi="Lucida Console"/>
          <w:sz w:val="16"/>
        </w:rPr>
        <w:t>\Get-</w:t>
      </w:r>
      <w:proofErr w:type="spellStart"/>
      <w:r w:rsidRPr="000F7070">
        <w:rPr>
          <w:rFonts w:ascii="Lucida Console" w:hAnsi="Lucida Console"/>
          <w:sz w:val="16"/>
        </w:rPr>
        <w:t>AbcSampleCommand</w:t>
      </w:r>
      <w:proofErr w:type="spellEnd"/>
    </w:p>
    <w:p w14:paraId="68FCFD5C" w14:textId="77777777" w:rsidR="00560C03" w:rsidRPr="000F7070" w:rsidRDefault="00560C03" w:rsidP="007423C8">
      <w:pPr>
        <w:rPr>
          <w:rFonts w:ascii="Lucida Console" w:hAnsi="Lucida Console"/>
          <w:sz w:val="16"/>
        </w:rPr>
      </w:pPr>
      <w:r w:rsidRPr="000F7070">
        <w:rPr>
          <w:rFonts w:ascii="Lucida Console" w:hAnsi="Lucida Console"/>
          <w:sz w:val="16"/>
        </w:rPr>
        <w:t>&lt;</w:t>
      </w:r>
      <w:proofErr w:type="spellStart"/>
      <w:r w:rsidRPr="000F7070">
        <w:rPr>
          <w:rFonts w:ascii="Lucida Console" w:hAnsi="Lucida Console"/>
          <w:sz w:val="16"/>
        </w:rPr>
        <w:t>CommandNotFoundException</w:t>
      </w:r>
      <w:proofErr w:type="spellEnd"/>
      <w:r w:rsidRPr="000F7070">
        <w:rPr>
          <w:rFonts w:ascii="Lucida Console" w:hAnsi="Lucida Console"/>
          <w:sz w:val="16"/>
        </w:rPr>
        <w:t>&gt;</w:t>
      </w:r>
    </w:p>
    <w:p w14:paraId="4C90B0D3" w14:textId="77777777" w:rsidR="00560C03" w:rsidRPr="00F45D9C" w:rsidRDefault="00560C03" w:rsidP="007423C8">
      <w:pPr>
        <w:rPr>
          <w:rFonts w:ascii="Lucida Console" w:hAnsi="Lucida Console"/>
        </w:rPr>
      </w:pPr>
    </w:p>
    <w:p w14:paraId="65DC78E6" w14:textId="77777777" w:rsidR="00560C03" w:rsidRDefault="00560C03" w:rsidP="007423C8">
      <w:r>
        <w:t>In Windows PowerShell 4.0:</w:t>
      </w:r>
    </w:p>
    <w:p w14:paraId="5616FF1F" w14:textId="77777777" w:rsidR="00560C03" w:rsidRPr="000F7070" w:rsidRDefault="00560C03" w:rsidP="007423C8">
      <w:pPr>
        <w:rPr>
          <w:rFonts w:ascii="Lucida Console" w:hAnsi="Lucida Console"/>
          <w:sz w:val="16"/>
        </w:rPr>
      </w:pPr>
      <w:proofErr w:type="gramStart"/>
      <w:r w:rsidRPr="000F7070">
        <w:rPr>
          <w:rFonts w:ascii="Lucida Console" w:hAnsi="Lucida Console"/>
          <w:sz w:val="16"/>
        </w:rPr>
        <w:t>C:</w:t>
      </w:r>
      <w:proofErr w:type="gramEnd"/>
      <w:r w:rsidRPr="000F7070">
        <w:rPr>
          <w:rFonts w:ascii="Lucida Console" w:hAnsi="Lucida Console"/>
          <w:sz w:val="16"/>
        </w:rPr>
        <w:t xml:space="preserve">\&gt; Import-Module </w:t>
      </w:r>
      <w:proofErr w:type="spellStart"/>
      <w:r w:rsidRPr="000F7070">
        <w:rPr>
          <w:rFonts w:ascii="Lucida Console" w:hAnsi="Lucida Console"/>
          <w:sz w:val="16"/>
        </w:rPr>
        <w:t>SampleModule</w:t>
      </w:r>
      <w:proofErr w:type="spellEnd"/>
    </w:p>
    <w:p w14:paraId="4B4633DC" w14:textId="77777777" w:rsidR="00560C03" w:rsidRPr="000F7070" w:rsidRDefault="00560C03" w:rsidP="007423C8">
      <w:pPr>
        <w:rPr>
          <w:rFonts w:ascii="Lucida Console" w:hAnsi="Lucida Console"/>
          <w:sz w:val="16"/>
        </w:rPr>
      </w:pPr>
      <w:proofErr w:type="gramStart"/>
      <w:r w:rsidRPr="000F7070">
        <w:rPr>
          <w:rFonts w:ascii="Lucida Console" w:hAnsi="Lucida Console"/>
          <w:sz w:val="16"/>
        </w:rPr>
        <w:t>C:</w:t>
      </w:r>
      <w:proofErr w:type="gramEnd"/>
      <w:r w:rsidRPr="000F7070">
        <w:rPr>
          <w:rFonts w:ascii="Lucida Console" w:hAnsi="Lucida Console"/>
          <w:sz w:val="16"/>
        </w:rPr>
        <w:t xml:space="preserve">\&gt; </w:t>
      </w:r>
      <w:proofErr w:type="spellStart"/>
      <w:r w:rsidRPr="000F7070">
        <w:rPr>
          <w:rFonts w:ascii="Lucida Console" w:hAnsi="Lucida Console"/>
          <w:sz w:val="16"/>
        </w:rPr>
        <w:t>SampleModule</w:t>
      </w:r>
      <w:proofErr w:type="spellEnd"/>
      <w:r w:rsidRPr="000F7070">
        <w:rPr>
          <w:rFonts w:ascii="Lucida Console" w:hAnsi="Lucida Console"/>
          <w:sz w:val="16"/>
        </w:rPr>
        <w:t>\Get-</w:t>
      </w:r>
      <w:proofErr w:type="spellStart"/>
      <w:r w:rsidRPr="000F7070">
        <w:rPr>
          <w:rFonts w:ascii="Lucida Console" w:hAnsi="Lucida Console"/>
          <w:sz w:val="16"/>
        </w:rPr>
        <w:t>SampleCommand</w:t>
      </w:r>
      <w:proofErr w:type="spellEnd"/>
    </w:p>
    <w:p w14:paraId="5F405277" w14:textId="77777777" w:rsidR="00560C03" w:rsidRPr="000F7070" w:rsidRDefault="00560C03" w:rsidP="007423C8">
      <w:pPr>
        <w:rPr>
          <w:rFonts w:ascii="Lucida Console" w:hAnsi="Lucida Console"/>
          <w:sz w:val="16"/>
        </w:rPr>
      </w:pPr>
      <w:r w:rsidRPr="000F7070">
        <w:rPr>
          <w:rFonts w:ascii="Lucida Console" w:hAnsi="Lucida Console"/>
          <w:sz w:val="16"/>
        </w:rPr>
        <w:t>&lt;</w:t>
      </w:r>
      <w:proofErr w:type="spellStart"/>
      <w:r w:rsidRPr="000F7070">
        <w:rPr>
          <w:rFonts w:ascii="Lucida Console" w:hAnsi="Lucida Console"/>
          <w:sz w:val="16"/>
        </w:rPr>
        <w:t>CommandNotFoundException</w:t>
      </w:r>
      <w:proofErr w:type="spellEnd"/>
      <w:r w:rsidRPr="000F7070">
        <w:rPr>
          <w:rFonts w:ascii="Lucida Console" w:hAnsi="Lucida Console"/>
          <w:sz w:val="16"/>
        </w:rPr>
        <w:t>&gt;</w:t>
      </w:r>
    </w:p>
    <w:p w14:paraId="41A88D60" w14:textId="77777777" w:rsidR="00560C03" w:rsidRPr="000F7070" w:rsidRDefault="00560C03" w:rsidP="007423C8">
      <w:pPr>
        <w:rPr>
          <w:rFonts w:ascii="Lucida Console" w:hAnsi="Lucida Console"/>
          <w:sz w:val="16"/>
        </w:rPr>
      </w:pPr>
    </w:p>
    <w:p w14:paraId="7A447629" w14:textId="77777777" w:rsidR="00560C03" w:rsidRPr="000F7070" w:rsidRDefault="00560C03" w:rsidP="007423C8">
      <w:pPr>
        <w:rPr>
          <w:rFonts w:ascii="Lucida Console" w:hAnsi="Lucida Console"/>
          <w:sz w:val="16"/>
        </w:rPr>
      </w:pPr>
      <w:proofErr w:type="gramStart"/>
      <w:r w:rsidRPr="000F7070">
        <w:rPr>
          <w:rFonts w:ascii="Lucida Console" w:hAnsi="Lucida Console"/>
          <w:sz w:val="16"/>
        </w:rPr>
        <w:t>C:</w:t>
      </w:r>
      <w:proofErr w:type="gramEnd"/>
      <w:r w:rsidRPr="000F7070">
        <w:rPr>
          <w:rFonts w:ascii="Lucida Console" w:hAnsi="Lucida Console"/>
          <w:sz w:val="16"/>
        </w:rPr>
        <w:t xml:space="preserve">\&gt; </w:t>
      </w:r>
      <w:proofErr w:type="spellStart"/>
      <w:r w:rsidRPr="000F7070">
        <w:rPr>
          <w:rFonts w:ascii="Lucida Console" w:hAnsi="Lucida Console"/>
          <w:sz w:val="16"/>
        </w:rPr>
        <w:t>SampleModule</w:t>
      </w:r>
      <w:proofErr w:type="spellEnd"/>
      <w:r w:rsidRPr="000F7070">
        <w:rPr>
          <w:rFonts w:ascii="Lucida Console" w:hAnsi="Lucida Console"/>
          <w:sz w:val="16"/>
        </w:rPr>
        <w:t>\Get-</w:t>
      </w:r>
      <w:proofErr w:type="spellStart"/>
      <w:r w:rsidRPr="000F7070">
        <w:rPr>
          <w:rFonts w:ascii="Lucida Console" w:hAnsi="Lucida Console"/>
          <w:sz w:val="16"/>
        </w:rPr>
        <w:t>AbcSampleCommand</w:t>
      </w:r>
      <w:proofErr w:type="spellEnd"/>
    </w:p>
    <w:p w14:paraId="179E5C68" w14:textId="46311239" w:rsidR="00560C03" w:rsidRPr="000F7070" w:rsidRDefault="00560C03" w:rsidP="007423C8">
      <w:pPr>
        <w:rPr>
          <w:rFonts w:ascii="Lucida Console" w:hAnsi="Lucida Console"/>
          <w:sz w:val="16"/>
        </w:rPr>
      </w:pPr>
      <w:r w:rsidRPr="000F7070">
        <w:rPr>
          <w:rFonts w:ascii="Lucida Console" w:hAnsi="Lucida Console"/>
          <w:sz w:val="16"/>
        </w:rPr>
        <w:t>&lt;</w:t>
      </w:r>
      <w:proofErr w:type="gramStart"/>
      <w:r w:rsidRPr="000F7070">
        <w:rPr>
          <w:rFonts w:ascii="Lucida Console" w:hAnsi="Lucida Console"/>
          <w:sz w:val="16"/>
        </w:rPr>
        <w:t>no</w:t>
      </w:r>
      <w:proofErr w:type="gramEnd"/>
      <w:r w:rsidRPr="000F7070">
        <w:rPr>
          <w:rFonts w:ascii="Lucida Console" w:hAnsi="Lucida Console"/>
          <w:sz w:val="16"/>
        </w:rPr>
        <w:t xml:space="preserve"> error - command is executed&gt;</w:t>
      </w:r>
    </w:p>
    <w:p w14:paraId="36C58B93" w14:textId="77777777" w:rsidR="00560C03" w:rsidRDefault="00560C03" w:rsidP="007423C8">
      <w:pPr>
        <w:rPr>
          <w:b/>
        </w:rPr>
      </w:pPr>
    </w:p>
    <w:p w14:paraId="69547ED5" w14:textId="27298A7C" w:rsidR="00560C03" w:rsidDel="009D61D3" w:rsidRDefault="00560C03" w:rsidP="007423C8">
      <w:r w:rsidRPr="00560C03">
        <w:rPr>
          <w:b/>
        </w:rPr>
        <w:t>Workaround:</w:t>
      </w:r>
      <w:r>
        <w:t xml:space="preserve"> </w:t>
      </w:r>
      <w:r w:rsidR="004C2E53">
        <w:t xml:space="preserve"> </w:t>
      </w:r>
      <w:r>
        <w:t>When</w:t>
      </w:r>
      <w:r w:rsidR="004C2E53">
        <w:t xml:space="preserve"> you are </w:t>
      </w:r>
      <w:r>
        <w:t xml:space="preserve">invoking commands with prefixes </w:t>
      </w:r>
      <w:r w:rsidR="004C2E53">
        <w:t xml:space="preserve">by </w:t>
      </w:r>
      <w:r>
        <w:t>using module-qualified syntax, include the prefix in the command name.</w:t>
      </w:r>
      <w:r w:rsidR="009D61D3" w:rsidDel="009D61D3">
        <w:t xml:space="preserve"> </w:t>
      </w:r>
    </w:p>
    <w:tbl>
      <w:tblPr>
        <w:tblStyle w:val="TableGrid"/>
        <w:tblW w:w="0" w:type="auto"/>
        <w:tblCellMar>
          <w:left w:w="0" w:type="dxa"/>
          <w:right w:w="0" w:type="dxa"/>
        </w:tblCellMar>
        <w:tblLook w:val="04A0" w:firstRow="1" w:lastRow="0" w:firstColumn="1" w:lastColumn="0" w:noHBand="0" w:noVBand="1"/>
      </w:tblPr>
      <w:tblGrid>
        <w:gridCol w:w="185"/>
        <w:gridCol w:w="900"/>
      </w:tblGrid>
      <w:tr w:rsidR="00435E8F" w14:paraId="0C84283B" w14:textId="77777777" w:rsidTr="00C62C98">
        <w:trPr>
          <w:trHeight w:val="144"/>
        </w:trPr>
        <w:tc>
          <w:tcPr>
            <w:tcW w:w="185" w:type="dxa"/>
            <w:tcBorders>
              <w:top w:val="single" w:sz="4" w:space="0" w:color="1F497D" w:themeColor="text2"/>
              <w:left w:val="single" w:sz="4" w:space="0" w:color="1F497D" w:themeColor="text2"/>
              <w:bottom w:val="single" w:sz="4" w:space="0" w:color="1F497D" w:themeColor="text2"/>
              <w:right w:val="single" w:sz="4" w:space="0" w:color="DBE5F1" w:themeColor="accent1" w:themeTint="33"/>
            </w:tcBorders>
            <w:shd w:val="clear" w:color="auto" w:fill="1F497D" w:themeFill="text2"/>
          </w:tcPr>
          <w:p w14:paraId="4A13BAE8" w14:textId="77777777" w:rsidR="00435E8F" w:rsidRPr="00E5414D" w:rsidRDefault="00435E8F" w:rsidP="00C62C98">
            <w:pPr>
              <w:spacing w:before="60"/>
              <w:rPr>
                <w:sz w:val="10"/>
              </w:rPr>
            </w:pPr>
          </w:p>
        </w:tc>
        <w:tc>
          <w:tcPr>
            <w:tcW w:w="90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tcPr>
          <w:p w14:paraId="71F62F5E" w14:textId="77777777" w:rsidR="00435E8F" w:rsidRPr="00E5414D" w:rsidRDefault="00435E8F" w:rsidP="00F967F9">
            <w:pPr>
              <w:spacing w:before="60"/>
              <w:rPr>
                <w:sz w:val="10"/>
              </w:rPr>
            </w:pPr>
          </w:p>
        </w:tc>
      </w:tr>
    </w:tbl>
    <w:p w14:paraId="4508154F" w14:textId="28E53F0F" w:rsidR="00435E8F" w:rsidRDefault="00435E8F" w:rsidP="00435E8F">
      <w:pPr>
        <w:spacing w:before="360"/>
        <w:rPr>
          <w:b/>
        </w:rPr>
      </w:pPr>
      <w:r>
        <w:rPr>
          <w:b/>
        </w:rPr>
        <w:t xml:space="preserve">Change: </w:t>
      </w:r>
      <w:r>
        <w:t>Windows PowerShell version change from 3.0 to 4.0</w:t>
      </w:r>
    </w:p>
    <w:p w14:paraId="06A50637" w14:textId="42F8F481" w:rsidR="008A22DD" w:rsidRDefault="008A22DD" w:rsidP="007423C8">
      <w:r w:rsidRPr="008A22DD">
        <w:rPr>
          <w:b/>
        </w:rPr>
        <w:t>Description:</w:t>
      </w:r>
      <w:r>
        <w:t xml:space="preserve"> The Windows PowerShell version </w:t>
      </w:r>
      <w:r w:rsidR="004C2E53">
        <w:t>is changing</w:t>
      </w:r>
      <w:r>
        <w:t xml:space="preserve"> from 3.0 to 4.0. This change </w:t>
      </w:r>
      <w:r w:rsidR="004C2E53">
        <w:t>is</w:t>
      </w:r>
      <w:r>
        <w:t xml:space="preserve"> visible in the following locations:</w:t>
      </w:r>
    </w:p>
    <w:p w14:paraId="03EC31D1" w14:textId="77777777" w:rsidR="008A22DD" w:rsidRDefault="008A22DD" w:rsidP="007423C8">
      <w:pPr>
        <w:pStyle w:val="NoSpacing"/>
      </w:pPr>
      <w:r>
        <w:t>HKEY_LOCAL_MACHINE\SOFTWARE\Microsoft\PowerShell\3\PowerShellEngine\PowerShellVersion</w:t>
      </w:r>
    </w:p>
    <w:p w14:paraId="173FDD7E" w14:textId="77777777" w:rsidR="008A22DD" w:rsidRDefault="008A22DD" w:rsidP="007423C8">
      <w:pPr>
        <w:pStyle w:val="NoSpacing"/>
      </w:pPr>
      <w:r>
        <w:t>HKEY_LOCAL_MACHINE\SOFTWARE\Microsoft\PowerShell\3\PowerShellEngine\PSCompatibleVersions</w:t>
      </w:r>
    </w:p>
    <w:p w14:paraId="5F727BC1" w14:textId="0BAA317A" w:rsidR="008A22DD" w:rsidRDefault="008A22DD" w:rsidP="007423C8">
      <w:pPr>
        <w:pStyle w:val="NoSpacing"/>
      </w:pPr>
      <w:r>
        <w:t>$</w:t>
      </w:r>
      <w:proofErr w:type="spellStart"/>
      <w:r>
        <w:t>PSVersionTable.PSVersion</w:t>
      </w:r>
      <w:proofErr w:type="spellEnd"/>
    </w:p>
    <w:p w14:paraId="57845B2A" w14:textId="2FA22189" w:rsidR="008A22DD" w:rsidRDefault="008A22DD" w:rsidP="007423C8">
      <w:pPr>
        <w:pStyle w:val="NoSpacing"/>
      </w:pPr>
    </w:p>
    <w:p w14:paraId="75D774C8" w14:textId="65A8046E" w:rsidR="008A22DD" w:rsidRDefault="008A22DD" w:rsidP="007423C8">
      <w:pPr>
        <w:pStyle w:val="NoSpacing"/>
      </w:pPr>
      <w:r w:rsidRPr="008A22DD">
        <w:rPr>
          <w:b/>
        </w:rPr>
        <w:t>Breaking?</w:t>
      </w:r>
      <w:r>
        <w:t xml:space="preserve"> Yes</w:t>
      </w:r>
    </w:p>
    <w:p w14:paraId="704ADF60" w14:textId="77777777" w:rsidR="004C2E53" w:rsidRDefault="004C2E53" w:rsidP="007423C8">
      <w:pPr>
        <w:pStyle w:val="NoSpacing"/>
      </w:pPr>
    </w:p>
    <w:p w14:paraId="45EBAC3E" w14:textId="0BDFCC45" w:rsidR="00E77406" w:rsidRDefault="00E77406" w:rsidP="007423C8">
      <w:pPr>
        <w:pStyle w:val="NoSpacing"/>
      </w:pPr>
      <w:r>
        <w:t>Code</w:t>
      </w:r>
      <w:r w:rsidR="008A22DD">
        <w:t xml:space="preserve"> or script</w:t>
      </w:r>
      <w:r>
        <w:t xml:space="preserve">s </w:t>
      </w:r>
      <w:r w:rsidR="008A22DD">
        <w:t xml:space="preserve">that </w:t>
      </w:r>
      <w:r>
        <w:t>include</w:t>
      </w:r>
      <w:r w:rsidR="008A22DD">
        <w:t xml:space="preserve"> a </w:t>
      </w:r>
      <w:r>
        <w:t xml:space="preserve">hard-coded </w:t>
      </w:r>
      <w:r w:rsidR="008A22DD">
        <w:t xml:space="preserve">check for Windows PowerShell version 3.0 </w:t>
      </w:r>
      <w:r>
        <w:t xml:space="preserve">(either by </w:t>
      </w:r>
      <w:r w:rsidR="008A22DD">
        <w:t xml:space="preserve">using the registry keys </w:t>
      </w:r>
      <w:r>
        <w:t xml:space="preserve">identified in the preceding paragraphs, </w:t>
      </w:r>
      <w:r w:rsidR="008A22DD">
        <w:t xml:space="preserve">or </w:t>
      </w:r>
      <w:r>
        <w:t xml:space="preserve">by using </w:t>
      </w:r>
      <w:r w:rsidR="008A22DD" w:rsidRPr="000F705C">
        <w:rPr>
          <w:b/>
        </w:rPr>
        <w:t>$</w:t>
      </w:r>
      <w:proofErr w:type="spellStart"/>
      <w:r w:rsidR="008A22DD" w:rsidRPr="000F705C">
        <w:rPr>
          <w:b/>
        </w:rPr>
        <w:t>PSVersionTable.PSVersion</w:t>
      </w:r>
      <w:proofErr w:type="spellEnd"/>
      <w:r>
        <w:t xml:space="preserve">) are </w:t>
      </w:r>
      <w:r w:rsidR="008A22DD">
        <w:t xml:space="preserve">affected by </w:t>
      </w:r>
      <w:r>
        <w:t xml:space="preserve">the Windows PowerShell version </w:t>
      </w:r>
      <w:r w:rsidR="008A22DD">
        <w:t>change from 3.0 to 4.0.</w:t>
      </w:r>
    </w:p>
    <w:p w14:paraId="74DD4897" w14:textId="77777777" w:rsidR="003918E3" w:rsidRDefault="003918E3" w:rsidP="007423C8">
      <w:pPr>
        <w:pStyle w:val="NoSpacing"/>
      </w:pPr>
    </w:p>
    <w:p w14:paraId="3133932C" w14:textId="1D152891" w:rsidR="008A22DD" w:rsidRDefault="008A22DD" w:rsidP="007423C8">
      <w:pPr>
        <w:pStyle w:val="NoSpacing"/>
      </w:pPr>
      <w:r>
        <w:lastRenderedPageBreak/>
        <w:t>Unless you specifically hard</w:t>
      </w:r>
      <w:r w:rsidR="00E77406">
        <w:t xml:space="preserve">-code </w:t>
      </w:r>
      <w:r>
        <w:t xml:space="preserve">an exact </w:t>
      </w:r>
      <w:r w:rsidR="00E77406">
        <w:t xml:space="preserve">Windows </w:t>
      </w:r>
      <w:r>
        <w:t xml:space="preserve">PowerShell version check in code or script, you should not be affected. Scripts and </w:t>
      </w:r>
      <w:proofErr w:type="spellStart"/>
      <w:r>
        <w:t>cmdlets</w:t>
      </w:r>
      <w:proofErr w:type="spellEnd"/>
      <w:r>
        <w:t xml:space="preserve"> </w:t>
      </w:r>
      <w:r w:rsidR="00E77406">
        <w:t xml:space="preserve">that are </w:t>
      </w:r>
      <w:r>
        <w:t>written for Windows PowerShell 3.0 continue to run with no changes</w:t>
      </w:r>
      <w:r w:rsidR="00E77406">
        <w:t xml:space="preserve"> required</w:t>
      </w:r>
      <w:r>
        <w:t xml:space="preserve"> in Windows PowerShell 4.0</w:t>
      </w:r>
      <w:r w:rsidR="00E77406">
        <w:t>,</w:t>
      </w:r>
      <w:r>
        <w:t xml:space="preserve"> by default.</w:t>
      </w:r>
    </w:p>
    <w:p w14:paraId="73D70E68" w14:textId="77777777" w:rsidR="008A22DD" w:rsidRDefault="008A22DD" w:rsidP="007423C8">
      <w:pPr>
        <w:pStyle w:val="NoSpacing"/>
      </w:pPr>
    </w:p>
    <w:p w14:paraId="2865D420" w14:textId="208D8743" w:rsidR="00D84DA3" w:rsidRDefault="008A22DD" w:rsidP="007423C8">
      <w:pPr>
        <w:pStyle w:val="NoSpacing"/>
      </w:pPr>
      <w:r w:rsidRPr="008A22DD">
        <w:rPr>
          <w:b/>
        </w:rPr>
        <w:t xml:space="preserve">Action </w:t>
      </w:r>
      <w:r w:rsidR="00F31099">
        <w:rPr>
          <w:b/>
        </w:rPr>
        <w:t>Required</w:t>
      </w:r>
      <w:r w:rsidRPr="008A22DD">
        <w:rPr>
          <w:b/>
        </w:rPr>
        <w:t>:</w:t>
      </w:r>
      <w:r>
        <w:t xml:space="preserve">  </w:t>
      </w:r>
      <w:r w:rsidRPr="008A22DD">
        <w:t xml:space="preserve">If you are affected, consider changing your version check to a minimum version check instead of </w:t>
      </w:r>
      <w:r w:rsidR="00F31099">
        <w:t xml:space="preserve">an </w:t>
      </w:r>
      <w:r w:rsidRPr="008A22DD">
        <w:t>exact version check. If you must have an exact version check, change the logic in your check from 3.0 to 4.0</w:t>
      </w:r>
      <w:r w:rsidR="00F31099">
        <w:t>,</w:t>
      </w:r>
      <w:r w:rsidRPr="008A22DD">
        <w:t xml:space="preserve"> </w:t>
      </w:r>
      <w:r w:rsidR="00F31099">
        <w:t>to run</w:t>
      </w:r>
      <w:r w:rsidRPr="008A22DD">
        <w:t xml:space="preserve"> your code </w:t>
      </w:r>
      <w:r w:rsidR="00F31099">
        <w:t>in</w:t>
      </w:r>
      <w:r w:rsidRPr="008A22DD">
        <w:t xml:space="preserve"> </w:t>
      </w:r>
      <w:r>
        <w:t xml:space="preserve">Windows </w:t>
      </w:r>
      <w:r w:rsidRPr="008A22DD">
        <w:t>PowerShell 4.0.</w:t>
      </w:r>
    </w:p>
    <w:tbl>
      <w:tblPr>
        <w:tblStyle w:val="TableGrid"/>
        <w:tblW w:w="0" w:type="auto"/>
        <w:tblCellMar>
          <w:left w:w="0" w:type="dxa"/>
          <w:right w:w="0" w:type="dxa"/>
        </w:tblCellMar>
        <w:tblLook w:val="04A0" w:firstRow="1" w:lastRow="0" w:firstColumn="1" w:lastColumn="0" w:noHBand="0" w:noVBand="1"/>
      </w:tblPr>
      <w:tblGrid>
        <w:gridCol w:w="185"/>
        <w:gridCol w:w="900"/>
      </w:tblGrid>
      <w:tr w:rsidR="009D61D3" w14:paraId="13A3F30A" w14:textId="77777777" w:rsidTr="005B4A8D">
        <w:trPr>
          <w:trHeight w:val="144"/>
        </w:trPr>
        <w:tc>
          <w:tcPr>
            <w:tcW w:w="185" w:type="dxa"/>
            <w:tcBorders>
              <w:top w:val="single" w:sz="4" w:space="0" w:color="1F497D" w:themeColor="text2"/>
              <w:left w:val="single" w:sz="4" w:space="0" w:color="1F497D" w:themeColor="text2"/>
              <w:bottom w:val="single" w:sz="4" w:space="0" w:color="1F497D" w:themeColor="text2"/>
              <w:right w:val="single" w:sz="4" w:space="0" w:color="DBE5F1" w:themeColor="accent1" w:themeTint="33"/>
            </w:tcBorders>
            <w:shd w:val="clear" w:color="auto" w:fill="1F497D" w:themeFill="text2"/>
          </w:tcPr>
          <w:p w14:paraId="3ADF00D9" w14:textId="77777777" w:rsidR="009D61D3" w:rsidRPr="00E5414D" w:rsidRDefault="009D61D3" w:rsidP="005B4A8D">
            <w:pPr>
              <w:spacing w:before="60"/>
              <w:rPr>
                <w:sz w:val="10"/>
              </w:rPr>
            </w:pPr>
          </w:p>
        </w:tc>
        <w:tc>
          <w:tcPr>
            <w:tcW w:w="90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tcPr>
          <w:p w14:paraId="1830651E" w14:textId="77777777" w:rsidR="009D61D3" w:rsidRPr="00E5414D" w:rsidRDefault="009D61D3" w:rsidP="005B4A8D">
            <w:pPr>
              <w:spacing w:before="60"/>
              <w:rPr>
                <w:sz w:val="10"/>
              </w:rPr>
            </w:pPr>
          </w:p>
        </w:tc>
      </w:tr>
    </w:tbl>
    <w:p w14:paraId="07C919E7" w14:textId="1878FB8A" w:rsidR="009D61D3" w:rsidRDefault="009D61D3" w:rsidP="009D61D3">
      <w:pPr>
        <w:spacing w:before="360"/>
        <w:rPr>
          <w:b/>
        </w:rPr>
      </w:pPr>
      <w:r>
        <w:rPr>
          <w:b/>
        </w:rPr>
        <w:t xml:space="preserve">Change: </w:t>
      </w:r>
      <w:r>
        <w:t>Behavior of Save-Help</w:t>
      </w:r>
    </w:p>
    <w:p w14:paraId="48F36D70" w14:textId="410A62F7" w:rsidR="009D61D3" w:rsidRDefault="009D61D3" w:rsidP="009D61D3">
      <w:r w:rsidRPr="005C40AF">
        <w:rPr>
          <w:b/>
        </w:rPr>
        <w:t>Description:</w:t>
      </w:r>
      <w:r>
        <w:t xml:space="preserve"> In Windows PowerShell 3.0, </w:t>
      </w:r>
      <w:r w:rsidRPr="000F7070">
        <w:rPr>
          <w:b/>
        </w:rPr>
        <w:t>Save-Help</w:t>
      </w:r>
      <w:r>
        <w:t xml:space="preserve"> worked only for modules that are installed on the local computer. Although it was possible to import a module from a remote computer, or obtain a reference to a </w:t>
      </w:r>
      <w:proofErr w:type="spellStart"/>
      <w:r w:rsidRPr="000F7070">
        <w:rPr>
          <w:b/>
        </w:rPr>
        <w:t>PSModuleInfo</w:t>
      </w:r>
      <w:proofErr w:type="spellEnd"/>
      <w:r>
        <w:t xml:space="preserve"> object from a remote computer by using </w:t>
      </w:r>
      <w:r w:rsidR="003918E3">
        <w:t xml:space="preserve">Windows </w:t>
      </w:r>
      <w:r>
        <w:t xml:space="preserve">PowerShell </w:t>
      </w:r>
      <w:proofErr w:type="spellStart"/>
      <w:r>
        <w:t>remoting</w:t>
      </w:r>
      <w:proofErr w:type="spellEnd"/>
      <w:r>
        <w:t xml:space="preserve">, the </w:t>
      </w:r>
      <w:proofErr w:type="spellStart"/>
      <w:r w:rsidRPr="000F7070">
        <w:rPr>
          <w:b/>
        </w:rPr>
        <w:t>HelpInfoUri</w:t>
      </w:r>
      <w:proofErr w:type="spellEnd"/>
      <w:r>
        <w:t xml:space="preserve"> property was not preserved, and </w:t>
      </w:r>
      <w:r w:rsidRPr="000F7070">
        <w:rPr>
          <w:b/>
        </w:rPr>
        <w:t>Save-Help</w:t>
      </w:r>
      <w:r>
        <w:t xml:space="preserve"> would not work for the remote module’s Help. In Windows PowerShell 4.0, the </w:t>
      </w:r>
      <w:proofErr w:type="spellStart"/>
      <w:r w:rsidRPr="000F7070">
        <w:rPr>
          <w:b/>
        </w:rPr>
        <w:t>HelpInfoUri</w:t>
      </w:r>
      <w:proofErr w:type="spellEnd"/>
      <w:r>
        <w:t xml:space="preserve"> property is preserved over </w:t>
      </w:r>
      <w:r w:rsidR="003918E3">
        <w:t xml:space="preserve">Windows </w:t>
      </w:r>
      <w:r>
        <w:t xml:space="preserve">PowerShell </w:t>
      </w:r>
      <w:proofErr w:type="spellStart"/>
      <w:r>
        <w:t>remoting</w:t>
      </w:r>
      <w:proofErr w:type="spellEnd"/>
      <w:r>
        <w:t xml:space="preserve">, which enables </w:t>
      </w:r>
      <w:r w:rsidRPr="000F7070">
        <w:rPr>
          <w:b/>
        </w:rPr>
        <w:t>Save-Help</w:t>
      </w:r>
      <w:r>
        <w:t xml:space="preserve"> to work for remote modules. It is also possible to save a </w:t>
      </w:r>
      <w:proofErr w:type="spellStart"/>
      <w:r w:rsidRPr="001805AB">
        <w:rPr>
          <w:b/>
        </w:rPr>
        <w:t>PSModuleInfo</w:t>
      </w:r>
      <w:proofErr w:type="spellEnd"/>
      <w:r>
        <w:t xml:space="preserve"> object to disk or removable media using </w:t>
      </w:r>
      <w:r w:rsidRPr="001805AB">
        <w:rPr>
          <w:b/>
        </w:rPr>
        <w:t>Export-</w:t>
      </w:r>
      <w:proofErr w:type="spellStart"/>
      <w:r w:rsidRPr="001805AB">
        <w:rPr>
          <w:b/>
        </w:rPr>
        <w:t>CliXml</w:t>
      </w:r>
      <w:proofErr w:type="spellEnd"/>
      <w:r>
        <w:t xml:space="preserve"> on a computer without Internet access, import the object on a computer with Internet access, and run </w:t>
      </w:r>
      <w:r w:rsidRPr="001805AB">
        <w:rPr>
          <w:b/>
        </w:rPr>
        <w:t>Save</w:t>
      </w:r>
      <w:r w:rsidRPr="001805AB">
        <w:rPr>
          <w:b/>
        </w:rPr>
        <w:noBreakHyphen/>
        <w:t>Help</w:t>
      </w:r>
      <w:r>
        <w:t xml:space="preserve"> on the </w:t>
      </w:r>
      <w:proofErr w:type="spellStart"/>
      <w:r>
        <w:t>deserialized</w:t>
      </w:r>
      <w:proofErr w:type="spellEnd"/>
      <w:r>
        <w:t xml:space="preserve"> </w:t>
      </w:r>
      <w:proofErr w:type="spellStart"/>
      <w:r w:rsidRPr="001805AB">
        <w:rPr>
          <w:b/>
        </w:rPr>
        <w:t>PSModuleInfo</w:t>
      </w:r>
      <w:proofErr w:type="spellEnd"/>
      <w:r>
        <w:t xml:space="preserve"> object. The saved help can be transported using removable media back to the original computer and installed </w:t>
      </w:r>
      <w:r w:rsidR="001A45B7">
        <w:t xml:space="preserve">by running </w:t>
      </w:r>
      <w:r w:rsidRPr="001805AB">
        <w:rPr>
          <w:b/>
        </w:rPr>
        <w:t>Update-Help</w:t>
      </w:r>
      <w:r>
        <w:t>. This process can be used to install help on computers without any kind of network access.</w:t>
      </w:r>
    </w:p>
    <w:p w14:paraId="3DBA3635" w14:textId="77777777" w:rsidR="009D61D3" w:rsidRDefault="009D61D3" w:rsidP="009D61D3">
      <w:r w:rsidRPr="005C40AF">
        <w:rPr>
          <w:b/>
        </w:rPr>
        <w:t xml:space="preserve">Breaking? </w:t>
      </w:r>
      <w:r>
        <w:t>No</w:t>
      </w:r>
    </w:p>
    <w:p w14:paraId="2BBE64E6" w14:textId="77777777" w:rsidR="009D61D3" w:rsidRDefault="009D61D3" w:rsidP="009D61D3">
      <w:r w:rsidRPr="000F7070">
        <w:rPr>
          <w:b/>
        </w:rPr>
        <w:t>Example</w:t>
      </w:r>
      <w:r>
        <w:rPr>
          <w:b/>
        </w:rPr>
        <w:t xml:space="preserve"> 1</w:t>
      </w:r>
      <w:r w:rsidRPr="000F7070">
        <w:rPr>
          <w:b/>
        </w:rPr>
        <w:t>:</w:t>
      </w:r>
      <w:r>
        <w:t xml:space="preserve">  Run </w:t>
      </w:r>
      <w:r w:rsidRPr="000F7070">
        <w:rPr>
          <w:b/>
        </w:rPr>
        <w:t>Save-Help</w:t>
      </w:r>
      <w:r>
        <w:t xml:space="preserve"> to save the help for the </w:t>
      </w:r>
      <w:proofErr w:type="spellStart"/>
      <w:r w:rsidRPr="000F7070">
        <w:rPr>
          <w:b/>
        </w:rPr>
        <w:t>DhcpServer</w:t>
      </w:r>
      <w:proofErr w:type="spellEnd"/>
      <w:r>
        <w:t xml:space="preserve"> module from an Internet-connected client computer, without installing the </w:t>
      </w:r>
      <w:proofErr w:type="spellStart"/>
      <w:r w:rsidRPr="000F7070">
        <w:rPr>
          <w:b/>
        </w:rPr>
        <w:t>DhcpServer</w:t>
      </w:r>
      <w:proofErr w:type="spellEnd"/>
      <w:r>
        <w:t xml:space="preserve"> module or DHCP Server role on the local computer.</w:t>
      </w:r>
    </w:p>
    <w:p w14:paraId="423196A2" w14:textId="4683861B" w:rsidR="009D61D3" w:rsidRPr="000F7070" w:rsidRDefault="009D61D3" w:rsidP="009D61D3">
      <w:pPr>
        <w:pStyle w:val="NoSpacing"/>
        <w:rPr>
          <w:rFonts w:ascii="Lucida Console" w:hAnsi="Lucida Console"/>
          <w:sz w:val="16"/>
        </w:rPr>
      </w:pPr>
      <w:r w:rsidRPr="000F7070">
        <w:rPr>
          <w:rFonts w:ascii="Lucida Console" w:hAnsi="Lucida Console"/>
          <w:sz w:val="16"/>
        </w:rPr>
        <w:t xml:space="preserve"># Option 1: </w:t>
      </w:r>
      <w:r w:rsidR="001A45B7">
        <w:rPr>
          <w:rFonts w:ascii="Lucida Console" w:hAnsi="Lucida Console"/>
          <w:sz w:val="16"/>
        </w:rPr>
        <w:t>Run</w:t>
      </w:r>
      <w:r w:rsidR="001A45B7" w:rsidRPr="000F7070">
        <w:rPr>
          <w:rFonts w:ascii="Lucida Console" w:hAnsi="Lucida Console"/>
          <w:sz w:val="16"/>
        </w:rPr>
        <w:t xml:space="preserve"> </w:t>
      </w:r>
      <w:r w:rsidRPr="000F7070">
        <w:rPr>
          <w:rFonts w:ascii="Lucida Console" w:hAnsi="Lucida Console"/>
          <w:sz w:val="16"/>
        </w:rPr>
        <w:t>Invoke-Command to get the remote module and call Save-Help</w:t>
      </w:r>
    </w:p>
    <w:p w14:paraId="036C9ED8" w14:textId="77777777" w:rsidR="009D61D3" w:rsidRPr="000F7070" w:rsidRDefault="009D61D3" w:rsidP="009D61D3">
      <w:pPr>
        <w:pStyle w:val="NoSpacing"/>
        <w:rPr>
          <w:rFonts w:ascii="Lucida Console" w:hAnsi="Lucida Console"/>
          <w:sz w:val="16"/>
        </w:rPr>
      </w:pPr>
    </w:p>
    <w:p w14:paraId="79167DB6" w14:textId="77777777" w:rsidR="009D61D3" w:rsidRPr="000F7070" w:rsidRDefault="009D61D3" w:rsidP="009D61D3">
      <w:pPr>
        <w:pStyle w:val="NoSpacing"/>
        <w:rPr>
          <w:rFonts w:ascii="Lucida Console" w:hAnsi="Lucida Console"/>
          <w:sz w:val="16"/>
        </w:rPr>
      </w:pPr>
      <w:r w:rsidRPr="000F7070">
        <w:rPr>
          <w:rFonts w:ascii="Lucida Console" w:hAnsi="Lucida Console"/>
          <w:sz w:val="16"/>
        </w:rPr>
        <w:t>$m = Invoke-Command -</w:t>
      </w:r>
      <w:proofErr w:type="spellStart"/>
      <w:r w:rsidRPr="000F7070">
        <w:rPr>
          <w:rFonts w:ascii="Lucida Console" w:hAnsi="Lucida Console"/>
          <w:sz w:val="16"/>
        </w:rPr>
        <w:t>ComputerName</w:t>
      </w:r>
      <w:proofErr w:type="spellEnd"/>
      <w:r w:rsidRPr="000F7070">
        <w:rPr>
          <w:rFonts w:ascii="Lucida Console" w:hAnsi="Lucida Console"/>
          <w:sz w:val="16"/>
        </w:rPr>
        <w:t xml:space="preserve"> </w:t>
      </w:r>
      <w:proofErr w:type="spellStart"/>
      <w:r w:rsidRPr="000F7070">
        <w:rPr>
          <w:rFonts w:ascii="Lucida Console" w:hAnsi="Lucida Console"/>
          <w:sz w:val="16"/>
        </w:rPr>
        <w:t>RemoteServer</w:t>
      </w:r>
      <w:proofErr w:type="spellEnd"/>
      <w:r w:rsidRPr="000F7070">
        <w:rPr>
          <w:rFonts w:ascii="Lucida Console" w:hAnsi="Lucida Console"/>
          <w:sz w:val="16"/>
        </w:rPr>
        <w:t xml:space="preserve"> -</w:t>
      </w:r>
      <w:proofErr w:type="spellStart"/>
      <w:r w:rsidRPr="000F7070">
        <w:rPr>
          <w:rFonts w:ascii="Lucida Console" w:hAnsi="Lucida Console"/>
          <w:sz w:val="16"/>
        </w:rPr>
        <w:t>ScriptBlock</w:t>
      </w:r>
      <w:proofErr w:type="spellEnd"/>
      <w:r w:rsidRPr="000F7070">
        <w:rPr>
          <w:rFonts w:ascii="Lucida Console" w:hAnsi="Lucida Console"/>
          <w:sz w:val="16"/>
        </w:rPr>
        <w:t xml:space="preserve"> </w:t>
      </w:r>
      <w:proofErr w:type="gramStart"/>
      <w:r w:rsidRPr="000F7070">
        <w:rPr>
          <w:rFonts w:ascii="Lucida Console" w:hAnsi="Lucida Console"/>
          <w:sz w:val="16"/>
        </w:rPr>
        <w:t>{ Get</w:t>
      </w:r>
      <w:proofErr w:type="gramEnd"/>
      <w:r w:rsidRPr="000F7070">
        <w:rPr>
          <w:rFonts w:ascii="Lucida Console" w:hAnsi="Lucida Console"/>
          <w:sz w:val="16"/>
        </w:rPr>
        <w:noBreakHyphen/>
        <w:t xml:space="preserve">Module </w:t>
      </w:r>
      <w:r w:rsidRPr="000F7070">
        <w:rPr>
          <w:rFonts w:ascii="Lucida Console" w:hAnsi="Lucida Console"/>
          <w:sz w:val="16"/>
        </w:rPr>
        <w:noBreakHyphen/>
        <w:t xml:space="preserve">Name </w:t>
      </w:r>
      <w:proofErr w:type="spellStart"/>
      <w:r w:rsidRPr="000F7070">
        <w:rPr>
          <w:rFonts w:ascii="Lucida Console" w:hAnsi="Lucida Console"/>
          <w:sz w:val="16"/>
        </w:rPr>
        <w:t>DhcpServer</w:t>
      </w:r>
      <w:proofErr w:type="spellEnd"/>
      <w:r w:rsidRPr="000F7070">
        <w:rPr>
          <w:rFonts w:ascii="Lucida Console" w:hAnsi="Lucida Console"/>
          <w:sz w:val="16"/>
        </w:rPr>
        <w:t xml:space="preserve"> -</w:t>
      </w:r>
      <w:proofErr w:type="spellStart"/>
      <w:r w:rsidRPr="000F7070">
        <w:rPr>
          <w:rFonts w:ascii="Lucida Console" w:hAnsi="Lucida Console"/>
          <w:sz w:val="16"/>
        </w:rPr>
        <w:t>ListAvailable</w:t>
      </w:r>
      <w:proofErr w:type="spellEnd"/>
      <w:r w:rsidRPr="000F7070">
        <w:rPr>
          <w:rFonts w:ascii="Lucida Console" w:hAnsi="Lucida Console"/>
          <w:sz w:val="16"/>
        </w:rPr>
        <w:t xml:space="preserve"> }</w:t>
      </w:r>
    </w:p>
    <w:p w14:paraId="6EE1A6A0" w14:textId="77777777" w:rsidR="009D61D3" w:rsidRPr="000F7070" w:rsidRDefault="009D61D3" w:rsidP="009D61D3">
      <w:pPr>
        <w:pStyle w:val="NoSpacing"/>
        <w:rPr>
          <w:rFonts w:ascii="Lucida Console" w:hAnsi="Lucida Console"/>
          <w:sz w:val="16"/>
        </w:rPr>
      </w:pPr>
      <w:r w:rsidRPr="000F7070">
        <w:rPr>
          <w:rFonts w:ascii="Lucida Console" w:hAnsi="Lucida Console"/>
          <w:sz w:val="16"/>
        </w:rPr>
        <w:t>Save-Help -Module $m -</w:t>
      </w:r>
      <w:proofErr w:type="spellStart"/>
      <w:r w:rsidRPr="000F7070">
        <w:rPr>
          <w:rFonts w:ascii="Lucida Console" w:hAnsi="Lucida Console"/>
          <w:sz w:val="16"/>
        </w:rPr>
        <w:t>DestinationPath</w:t>
      </w:r>
      <w:proofErr w:type="spellEnd"/>
      <w:r w:rsidRPr="000F7070">
        <w:rPr>
          <w:rFonts w:ascii="Lucida Console" w:hAnsi="Lucida Console"/>
          <w:sz w:val="16"/>
        </w:rPr>
        <w:t xml:space="preserve"> C:\SavedHelp</w:t>
      </w:r>
    </w:p>
    <w:p w14:paraId="61C23D89" w14:textId="77777777" w:rsidR="009D61D3" w:rsidRPr="000F7070" w:rsidRDefault="009D61D3" w:rsidP="009D61D3">
      <w:pPr>
        <w:pStyle w:val="NoSpacing"/>
        <w:rPr>
          <w:rFonts w:ascii="Lucida Console" w:hAnsi="Lucida Console"/>
          <w:sz w:val="16"/>
        </w:rPr>
      </w:pPr>
    </w:p>
    <w:p w14:paraId="73BFA2E2" w14:textId="77777777" w:rsidR="009D61D3" w:rsidRPr="000F7070" w:rsidRDefault="009D61D3" w:rsidP="009D61D3">
      <w:pPr>
        <w:pStyle w:val="NoSpacing"/>
        <w:rPr>
          <w:rFonts w:ascii="Lucida Console" w:hAnsi="Lucida Console"/>
          <w:sz w:val="16"/>
        </w:rPr>
      </w:pPr>
    </w:p>
    <w:p w14:paraId="19D8AA72" w14:textId="77777777" w:rsidR="009D61D3" w:rsidRPr="000F7070" w:rsidRDefault="009D61D3" w:rsidP="009D61D3">
      <w:pPr>
        <w:pStyle w:val="NoSpacing"/>
        <w:rPr>
          <w:rFonts w:ascii="Lucida Console" w:hAnsi="Lucida Console"/>
          <w:sz w:val="16"/>
        </w:rPr>
      </w:pPr>
      <w:r w:rsidRPr="000F7070">
        <w:rPr>
          <w:rFonts w:ascii="Lucida Console" w:hAnsi="Lucida Console"/>
          <w:sz w:val="16"/>
        </w:rPr>
        <w:t xml:space="preserve"># Option 2: Use a </w:t>
      </w:r>
      <w:proofErr w:type="spellStart"/>
      <w:r w:rsidRPr="000F7070">
        <w:rPr>
          <w:rFonts w:ascii="Lucida Console" w:hAnsi="Lucida Console"/>
          <w:sz w:val="16"/>
        </w:rPr>
        <w:t>PSSession</w:t>
      </w:r>
      <w:proofErr w:type="spellEnd"/>
      <w:r w:rsidRPr="000F7070">
        <w:rPr>
          <w:rFonts w:ascii="Lucida Console" w:hAnsi="Lucida Console"/>
          <w:sz w:val="16"/>
        </w:rPr>
        <w:t xml:space="preserve"> to get the remote module and call Save-Help</w:t>
      </w:r>
    </w:p>
    <w:p w14:paraId="280F91EF" w14:textId="77777777" w:rsidR="009D61D3" w:rsidRPr="000F7070" w:rsidRDefault="009D61D3" w:rsidP="009D61D3">
      <w:pPr>
        <w:pStyle w:val="NoSpacing"/>
        <w:rPr>
          <w:rFonts w:ascii="Lucida Console" w:hAnsi="Lucida Console"/>
          <w:sz w:val="16"/>
        </w:rPr>
      </w:pPr>
    </w:p>
    <w:p w14:paraId="785E5257" w14:textId="77777777" w:rsidR="009D61D3" w:rsidRPr="000F7070" w:rsidRDefault="009D61D3" w:rsidP="009D61D3">
      <w:pPr>
        <w:pStyle w:val="NoSpacing"/>
        <w:rPr>
          <w:rFonts w:ascii="Lucida Console" w:hAnsi="Lucida Console"/>
          <w:sz w:val="16"/>
        </w:rPr>
      </w:pPr>
      <w:r w:rsidRPr="000F7070">
        <w:rPr>
          <w:rFonts w:ascii="Lucida Console" w:hAnsi="Lucida Console"/>
          <w:sz w:val="16"/>
        </w:rPr>
        <w:t>$s = New-</w:t>
      </w:r>
      <w:proofErr w:type="spellStart"/>
      <w:r w:rsidRPr="000F7070">
        <w:rPr>
          <w:rFonts w:ascii="Lucida Console" w:hAnsi="Lucida Console"/>
          <w:sz w:val="16"/>
        </w:rPr>
        <w:t>PSSession</w:t>
      </w:r>
      <w:proofErr w:type="spellEnd"/>
      <w:r w:rsidRPr="000F7070">
        <w:rPr>
          <w:rFonts w:ascii="Lucida Console" w:hAnsi="Lucida Console"/>
          <w:sz w:val="16"/>
        </w:rPr>
        <w:t xml:space="preserve"> -</w:t>
      </w:r>
      <w:proofErr w:type="spellStart"/>
      <w:r w:rsidRPr="000F7070">
        <w:rPr>
          <w:rFonts w:ascii="Lucida Console" w:hAnsi="Lucida Console"/>
          <w:sz w:val="16"/>
        </w:rPr>
        <w:t>ComputerName</w:t>
      </w:r>
      <w:proofErr w:type="spellEnd"/>
      <w:r w:rsidRPr="000F7070">
        <w:rPr>
          <w:rFonts w:ascii="Lucida Console" w:hAnsi="Lucida Console"/>
          <w:sz w:val="16"/>
        </w:rPr>
        <w:t xml:space="preserve"> </w:t>
      </w:r>
      <w:proofErr w:type="spellStart"/>
      <w:r w:rsidRPr="000F7070">
        <w:rPr>
          <w:rFonts w:ascii="Lucida Console" w:hAnsi="Lucida Console"/>
          <w:sz w:val="16"/>
        </w:rPr>
        <w:t>RemoteServer</w:t>
      </w:r>
      <w:proofErr w:type="spellEnd"/>
    </w:p>
    <w:p w14:paraId="5589CF9C" w14:textId="77777777" w:rsidR="009D61D3" w:rsidRPr="000F7070" w:rsidRDefault="009D61D3" w:rsidP="009D61D3">
      <w:pPr>
        <w:pStyle w:val="NoSpacing"/>
        <w:rPr>
          <w:rFonts w:ascii="Lucida Console" w:hAnsi="Lucida Console"/>
          <w:sz w:val="16"/>
        </w:rPr>
      </w:pPr>
      <w:r w:rsidRPr="000F7070">
        <w:rPr>
          <w:rFonts w:ascii="Lucida Console" w:hAnsi="Lucida Console"/>
          <w:sz w:val="16"/>
        </w:rPr>
        <w:t>$m = Get-Module -</w:t>
      </w:r>
      <w:proofErr w:type="spellStart"/>
      <w:r w:rsidRPr="000F7070">
        <w:rPr>
          <w:rFonts w:ascii="Lucida Console" w:hAnsi="Lucida Console"/>
          <w:sz w:val="16"/>
        </w:rPr>
        <w:t>PSSession</w:t>
      </w:r>
      <w:proofErr w:type="spellEnd"/>
      <w:r w:rsidRPr="000F7070">
        <w:rPr>
          <w:rFonts w:ascii="Lucida Console" w:hAnsi="Lucida Console"/>
          <w:sz w:val="16"/>
        </w:rPr>
        <w:t xml:space="preserve"> $s -Name </w:t>
      </w:r>
      <w:proofErr w:type="spellStart"/>
      <w:r w:rsidRPr="000F7070">
        <w:rPr>
          <w:rFonts w:ascii="Lucida Console" w:hAnsi="Lucida Console"/>
          <w:sz w:val="16"/>
        </w:rPr>
        <w:t>DhcpServer</w:t>
      </w:r>
      <w:proofErr w:type="spellEnd"/>
      <w:r w:rsidRPr="000F7070">
        <w:rPr>
          <w:rFonts w:ascii="Lucida Console" w:hAnsi="Lucida Console"/>
          <w:sz w:val="16"/>
        </w:rPr>
        <w:t xml:space="preserve"> -</w:t>
      </w:r>
      <w:proofErr w:type="spellStart"/>
      <w:r w:rsidRPr="000F7070">
        <w:rPr>
          <w:rFonts w:ascii="Lucida Console" w:hAnsi="Lucida Console"/>
          <w:sz w:val="16"/>
        </w:rPr>
        <w:t>ListAvailable</w:t>
      </w:r>
      <w:proofErr w:type="spellEnd"/>
    </w:p>
    <w:p w14:paraId="22EE8531" w14:textId="77777777" w:rsidR="009D61D3" w:rsidRPr="000F7070" w:rsidRDefault="009D61D3" w:rsidP="009D61D3">
      <w:pPr>
        <w:pStyle w:val="NoSpacing"/>
        <w:rPr>
          <w:rFonts w:ascii="Lucida Console" w:hAnsi="Lucida Console"/>
          <w:sz w:val="16"/>
        </w:rPr>
      </w:pPr>
      <w:r w:rsidRPr="000F7070">
        <w:rPr>
          <w:rFonts w:ascii="Lucida Console" w:hAnsi="Lucida Console"/>
          <w:sz w:val="16"/>
        </w:rPr>
        <w:t>Save-Help -Module $m -</w:t>
      </w:r>
      <w:proofErr w:type="spellStart"/>
      <w:r w:rsidRPr="000F7070">
        <w:rPr>
          <w:rFonts w:ascii="Lucida Console" w:hAnsi="Lucida Console"/>
          <w:sz w:val="16"/>
        </w:rPr>
        <w:t>DestinationPath</w:t>
      </w:r>
      <w:proofErr w:type="spellEnd"/>
      <w:r w:rsidRPr="000F7070">
        <w:rPr>
          <w:rFonts w:ascii="Lucida Console" w:hAnsi="Lucida Console"/>
          <w:sz w:val="16"/>
        </w:rPr>
        <w:t xml:space="preserve"> C:\SavedHelp</w:t>
      </w:r>
    </w:p>
    <w:p w14:paraId="33786365" w14:textId="77777777" w:rsidR="009D61D3" w:rsidRPr="000F7070" w:rsidRDefault="009D61D3" w:rsidP="009D61D3">
      <w:pPr>
        <w:pStyle w:val="NoSpacing"/>
        <w:rPr>
          <w:rFonts w:ascii="Lucida Console" w:hAnsi="Lucida Console"/>
          <w:sz w:val="16"/>
        </w:rPr>
      </w:pPr>
    </w:p>
    <w:p w14:paraId="2C89F52E" w14:textId="77777777" w:rsidR="009D61D3" w:rsidRPr="000F7070" w:rsidRDefault="009D61D3" w:rsidP="009D61D3">
      <w:pPr>
        <w:pStyle w:val="NoSpacing"/>
        <w:rPr>
          <w:rFonts w:ascii="Lucida Console" w:hAnsi="Lucida Console"/>
          <w:sz w:val="16"/>
        </w:rPr>
      </w:pPr>
    </w:p>
    <w:p w14:paraId="438FB73C" w14:textId="77777777" w:rsidR="009D61D3" w:rsidRPr="000F7070" w:rsidRDefault="009D61D3" w:rsidP="009D61D3">
      <w:pPr>
        <w:pStyle w:val="NoSpacing"/>
        <w:rPr>
          <w:rFonts w:ascii="Lucida Console" w:hAnsi="Lucida Console"/>
          <w:sz w:val="16"/>
        </w:rPr>
      </w:pPr>
      <w:r w:rsidRPr="000F7070">
        <w:rPr>
          <w:rFonts w:ascii="Lucida Console" w:hAnsi="Lucida Console"/>
          <w:sz w:val="16"/>
        </w:rPr>
        <w:t xml:space="preserve"># Option 3: Use a </w:t>
      </w:r>
      <w:proofErr w:type="spellStart"/>
      <w:r w:rsidRPr="000F7070">
        <w:rPr>
          <w:rFonts w:ascii="Lucida Console" w:hAnsi="Lucida Console"/>
          <w:sz w:val="16"/>
        </w:rPr>
        <w:t>CimSession</w:t>
      </w:r>
      <w:proofErr w:type="spellEnd"/>
      <w:r w:rsidRPr="000F7070">
        <w:rPr>
          <w:rFonts w:ascii="Lucida Console" w:hAnsi="Lucida Console"/>
          <w:sz w:val="16"/>
        </w:rPr>
        <w:t xml:space="preserve"> to get the remote module and call Save-Help</w:t>
      </w:r>
    </w:p>
    <w:p w14:paraId="7B75443F" w14:textId="77777777" w:rsidR="009D61D3" w:rsidRDefault="009D61D3" w:rsidP="009D61D3">
      <w:pPr>
        <w:pStyle w:val="NoSpacing"/>
        <w:rPr>
          <w:rFonts w:ascii="Lucida Console" w:hAnsi="Lucida Console"/>
          <w:sz w:val="16"/>
        </w:rPr>
      </w:pPr>
    </w:p>
    <w:p w14:paraId="5CC821B7" w14:textId="77777777" w:rsidR="009D61D3" w:rsidRPr="000F7070" w:rsidRDefault="009D61D3" w:rsidP="009D61D3">
      <w:pPr>
        <w:pStyle w:val="NoSpacing"/>
        <w:rPr>
          <w:rFonts w:ascii="Lucida Console" w:hAnsi="Lucida Console"/>
          <w:sz w:val="16"/>
        </w:rPr>
      </w:pPr>
      <w:r w:rsidRPr="000F7070">
        <w:rPr>
          <w:rFonts w:ascii="Lucida Console" w:hAnsi="Lucida Console"/>
          <w:sz w:val="16"/>
        </w:rPr>
        <w:t>$c = New-</w:t>
      </w:r>
      <w:proofErr w:type="spellStart"/>
      <w:r w:rsidRPr="000F7070">
        <w:rPr>
          <w:rFonts w:ascii="Lucida Console" w:hAnsi="Lucida Console"/>
          <w:sz w:val="16"/>
        </w:rPr>
        <w:t>CimSession</w:t>
      </w:r>
      <w:proofErr w:type="spellEnd"/>
      <w:r w:rsidRPr="000F7070">
        <w:rPr>
          <w:rFonts w:ascii="Lucida Console" w:hAnsi="Lucida Console"/>
          <w:sz w:val="16"/>
        </w:rPr>
        <w:t xml:space="preserve"> -</w:t>
      </w:r>
      <w:proofErr w:type="spellStart"/>
      <w:r w:rsidRPr="000F7070">
        <w:rPr>
          <w:rFonts w:ascii="Lucida Console" w:hAnsi="Lucida Console"/>
          <w:sz w:val="16"/>
        </w:rPr>
        <w:t>ComputerName</w:t>
      </w:r>
      <w:proofErr w:type="spellEnd"/>
      <w:r w:rsidRPr="000F7070">
        <w:rPr>
          <w:rFonts w:ascii="Lucida Console" w:hAnsi="Lucida Console"/>
          <w:sz w:val="16"/>
        </w:rPr>
        <w:t xml:space="preserve"> </w:t>
      </w:r>
      <w:proofErr w:type="spellStart"/>
      <w:r w:rsidRPr="000F7070">
        <w:rPr>
          <w:rFonts w:ascii="Lucida Console" w:hAnsi="Lucida Console"/>
          <w:sz w:val="16"/>
        </w:rPr>
        <w:t>RemoteServer</w:t>
      </w:r>
      <w:proofErr w:type="spellEnd"/>
    </w:p>
    <w:p w14:paraId="04C25ADA" w14:textId="77777777" w:rsidR="009D61D3" w:rsidRPr="000F7070" w:rsidRDefault="009D61D3" w:rsidP="009D61D3">
      <w:pPr>
        <w:pStyle w:val="NoSpacing"/>
        <w:rPr>
          <w:rFonts w:ascii="Lucida Console" w:hAnsi="Lucida Console"/>
          <w:sz w:val="16"/>
        </w:rPr>
      </w:pPr>
      <w:r w:rsidRPr="000F7070">
        <w:rPr>
          <w:rFonts w:ascii="Lucida Console" w:hAnsi="Lucida Console"/>
          <w:sz w:val="16"/>
        </w:rPr>
        <w:t>$m = Get-Module -</w:t>
      </w:r>
      <w:proofErr w:type="spellStart"/>
      <w:r w:rsidRPr="000F7070">
        <w:rPr>
          <w:rFonts w:ascii="Lucida Console" w:hAnsi="Lucida Console"/>
          <w:sz w:val="16"/>
        </w:rPr>
        <w:t>CimSession</w:t>
      </w:r>
      <w:proofErr w:type="spellEnd"/>
      <w:r w:rsidRPr="000F7070">
        <w:rPr>
          <w:rFonts w:ascii="Lucida Console" w:hAnsi="Lucida Console"/>
          <w:sz w:val="16"/>
        </w:rPr>
        <w:t xml:space="preserve"> $c -Name </w:t>
      </w:r>
      <w:proofErr w:type="spellStart"/>
      <w:r w:rsidRPr="000F7070">
        <w:rPr>
          <w:rFonts w:ascii="Lucida Console" w:hAnsi="Lucida Console"/>
          <w:sz w:val="16"/>
        </w:rPr>
        <w:t>DhcpServer</w:t>
      </w:r>
      <w:proofErr w:type="spellEnd"/>
      <w:r w:rsidRPr="000F7070">
        <w:rPr>
          <w:rFonts w:ascii="Lucida Console" w:hAnsi="Lucida Console"/>
          <w:sz w:val="16"/>
        </w:rPr>
        <w:t xml:space="preserve"> -</w:t>
      </w:r>
      <w:proofErr w:type="spellStart"/>
      <w:r w:rsidRPr="000F7070">
        <w:rPr>
          <w:rFonts w:ascii="Lucida Console" w:hAnsi="Lucida Console"/>
          <w:sz w:val="16"/>
        </w:rPr>
        <w:t>ListAvailable</w:t>
      </w:r>
      <w:proofErr w:type="spellEnd"/>
    </w:p>
    <w:p w14:paraId="2F2409DB" w14:textId="77777777" w:rsidR="009D61D3" w:rsidRDefault="009D61D3" w:rsidP="009D61D3">
      <w:pPr>
        <w:pStyle w:val="NoSpacing"/>
        <w:rPr>
          <w:rFonts w:ascii="Lucida Console" w:hAnsi="Lucida Console"/>
          <w:sz w:val="16"/>
        </w:rPr>
      </w:pPr>
      <w:r w:rsidRPr="000F7070">
        <w:rPr>
          <w:rFonts w:ascii="Lucida Console" w:hAnsi="Lucida Console"/>
          <w:sz w:val="16"/>
        </w:rPr>
        <w:t>Save-Help -Module $m -</w:t>
      </w:r>
      <w:proofErr w:type="spellStart"/>
      <w:r w:rsidRPr="000F7070">
        <w:rPr>
          <w:rFonts w:ascii="Lucida Console" w:hAnsi="Lucida Console"/>
          <w:sz w:val="16"/>
        </w:rPr>
        <w:t>DestinationPath</w:t>
      </w:r>
      <w:proofErr w:type="spellEnd"/>
      <w:r w:rsidRPr="000F7070">
        <w:rPr>
          <w:rFonts w:ascii="Lucida Console" w:hAnsi="Lucida Console"/>
          <w:sz w:val="16"/>
        </w:rPr>
        <w:t xml:space="preserve"> C:\SavedHelp</w:t>
      </w:r>
    </w:p>
    <w:p w14:paraId="149AD3EE" w14:textId="77777777" w:rsidR="009D61D3" w:rsidRPr="000F7070" w:rsidRDefault="009D61D3" w:rsidP="009D61D3">
      <w:pPr>
        <w:pStyle w:val="NoSpacing"/>
        <w:rPr>
          <w:rFonts w:ascii="Lucida Console" w:hAnsi="Lucida Console"/>
          <w:sz w:val="16"/>
        </w:rPr>
      </w:pPr>
    </w:p>
    <w:p w14:paraId="12C0FBE0" w14:textId="77777777" w:rsidR="009D61D3" w:rsidRDefault="009D61D3" w:rsidP="009D61D3">
      <w:r w:rsidRPr="000F7070">
        <w:rPr>
          <w:b/>
        </w:rPr>
        <w:t>Example</w:t>
      </w:r>
      <w:r>
        <w:rPr>
          <w:b/>
        </w:rPr>
        <w:t xml:space="preserve"> 2</w:t>
      </w:r>
      <w:r w:rsidRPr="000F7070">
        <w:rPr>
          <w:b/>
        </w:rPr>
        <w:t>:</w:t>
      </w:r>
      <w:r>
        <w:t xml:space="preserve">  Install help for the </w:t>
      </w:r>
      <w:proofErr w:type="spellStart"/>
      <w:r w:rsidRPr="000F7070">
        <w:rPr>
          <w:b/>
        </w:rPr>
        <w:t>DhcpServer</w:t>
      </w:r>
      <w:proofErr w:type="spellEnd"/>
      <w:r>
        <w:t xml:space="preserve"> module on a computer without any network access.</w:t>
      </w:r>
    </w:p>
    <w:p w14:paraId="108B6C83" w14:textId="41801577" w:rsidR="009D61D3" w:rsidRPr="000F7070" w:rsidRDefault="009D61D3" w:rsidP="009D61D3">
      <w:pPr>
        <w:pStyle w:val="NoSpacing"/>
        <w:rPr>
          <w:rFonts w:ascii="Lucida Console" w:hAnsi="Lucida Console"/>
          <w:sz w:val="16"/>
        </w:rPr>
      </w:pPr>
      <w:r w:rsidRPr="000F7070">
        <w:rPr>
          <w:rFonts w:ascii="Lucida Console" w:hAnsi="Lucida Console"/>
          <w:sz w:val="16"/>
        </w:rPr>
        <w:t xml:space="preserve"># </w:t>
      </w:r>
      <w:r w:rsidR="001A45B7">
        <w:rPr>
          <w:rFonts w:ascii="Lucida Console" w:hAnsi="Lucida Console"/>
          <w:sz w:val="16"/>
        </w:rPr>
        <w:t>Run</w:t>
      </w:r>
      <w:r w:rsidRPr="000F7070">
        <w:rPr>
          <w:rFonts w:ascii="Lucida Console" w:hAnsi="Lucida Console"/>
          <w:sz w:val="16"/>
        </w:rPr>
        <w:t xml:space="preserve"> </w:t>
      </w:r>
      <w:r>
        <w:rPr>
          <w:rFonts w:ascii="Lucida Console" w:hAnsi="Lucida Console"/>
          <w:sz w:val="16"/>
        </w:rPr>
        <w:t>Export-</w:t>
      </w:r>
      <w:proofErr w:type="spellStart"/>
      <w:r>
        <w:rPr>
          <w:rFonts w:ascii="Lucida Console" w:hAnsi="Lucida Console"/>
          <w:sz w:val="16"/>
        </w:rPr>
        <w:t>CliXml</w:t>
      </w:r>
      <w:proofErr w:type="spellEnd"/>
      <w:r>
        <w:rPr>
          <w:rFonts w:ascii="Lucida Console" w:hAnsi="Lucida Console"/>
          <w:sz w:val="16"/>
        </w:rPr>
        <w:t xml:space="preserve"> to serialize the </w:t>
      </w:r>
      <w:proofErr w:type="spellStart"/>
      <w:r>
        <w:rPr>
          <w:rFonts w:ascii="Lucida Console" w:hAnsi="Lucida Console"/>
          <w:sz w:val="16"/>
        </w:rPr>
        <w:t>PSModuleInfo</w:t>
      </w:r>
      <w:proofErr w:type="spellEnd"/>
      <w:r>
        <w:rPr>
          <w:rFonts w:ascii="Lucida Console" w:hAnsi="Lucida Console"/>
          <w:sz w:val="16"/>
        </w:rPr>
        <w:t xml:space="preserve"> object to disk or removable media</w:t>
      </w:r>
    </w:p>
    <w:p w14:paraId="4FCE908A" w14:textId="77777777" w:rsidR="009D61D3" w:rsidRPr="000F7070" w:rsidRDefault="009D61D3" w:rsidP="009D61D3">
      <w:pPr>
        <w:pStyle w:val="NoSpacing"/>
        <w:rPr>
          <w:rFonts w:ascii="Lucida Console" w:hAnsi="Lucida Console"/>
          <w:sz w:val="16"/>
        </w:rPr>
      </w:pPr>
    </w:p>
    <w:p w14:paraId="428BEBC1" w14:textId="6A4DF100" w:rsidR="009D61D3" w:rsidRDefault="009D61D3" w:rsidP="009D61D3">
      <w:pPr>
        <w:pStyle w:val="NoSpacing"/>
        <w:rPr>
          <w:rFonts w:ascii="Lucida Console" w:hAnsi="Lucida Console"/>
          <w:sz w:val="16"/>
        </w:rPr>
      </w:pPr>
      <w:r w:rsidRPr="000F7070">
        <w:rPr>
          <w:rFonts w:ascii="Lucida Console" w:hAnsi="Lucida Console"/>
          <w:sz w:val="16"/>
        </w:rPr>
        <w:t>$m = Get</w:t>
      </w:r>
      <w:r w:rsidR="001A45B7">
        <w:rPr>
          <w:rFonts w:ascii="Lucida Console" w:hAnsi="Lucida Console"/>
          <w:sz w:val="16"/>
        </w:rPr>
        <w:t>-</w:t>
      </w:r>
      <w:r w:rsidRPr="000F7070">
        <w:rPr>
          <w:rFonts w:ascii="Lucida Console" w:hAnsi="Lucida Console"/>
          <w:sz w:val="16"/>
        </w:rPr>
        <w:t xml:space="preserve">Module </w:t>
      </w:r>
      <w:r w:rsidR="001A45B7">
        <w:rPr>
          <w:rFonts w:ascii="Lucida Console" w:hAnsi="Lucida Console"/>
          <w:sz w:val="16"/>
        </w:rPr>
        <w:t>-</w:t>
      </w:r>
      <w:r>
        <w:rPr>
          <w:rFonts w:ascii="Lucida Console" w:hAnsi="Lucida Console"/>
          <w:sz w:val="16"/>
        </w:rPr>
        <w:t xml:space="preserve">Name </w:t>
      </w:r>
      <w:proofErr w:type="spellStart"/>
      <w:r>
        <w:rPr>
          <w:rFonts w:ascii="Lucida Console" w:hAnsi="Lucida Console"/>
          <w:sz w:val="16"/>
        </w:rPr>
        <w:t>DhcpServer</w:t>
      </w:r>
      <w:proofErr w:type="spellEnd"/>
      <w:r>
        <w:rPr>
          <w:rFonts w:ascii="Lucida Console" w:hAnsi="Lucida Console"/>
          <w:sz w:val="16"/>
        </w:rPr>
        <w:t xml:space="preserve"> –</w:t>
      </w:r>
      <w:proofErr w:type="spellStart"/>
      <w:r>
        <w:rPr>
          <w:rFonts w:ascii="Lucida Console" w:hAnsi="Lucida Console"/>
          <w:sz w:val="16"/>
        </w:rPr>
        <w:t>ListAvailable</w:t>
      </w:r>
      <w:proofErr w:type="spellEnd"/>
    </w:p>
    <w:p w14:paraId="0CE01AFE" w14:textId="77777777" w:rsidR="009D61D3" w:rsidRPr="000F7070" w:rsidRDefault="009D61D3" w:rsidP="009D61D3">
      <w:pPr>
        <w:pStyle w:val="NoSpacing"/>
        <w:rPr>
          <w:rFonts w:ascii="Lucida Console" w:hAnsi="Lucida Console"/>
          <w:sz w:val="16"/>
        </w:rPr>
      </w:pPr>
      <w:r>
        <w:rPr>
          <w:rFonts w:ascii="Lucida Console" w:hAnsi="Lucida Console"/>
          <w:sz w:val="16"/>
        </w:rPr>
        <w:t>Export-</w:t>
      </w:r>
      <w:proofErr w:type="spellStart"/>
      <w:r>
        <w:rPr>
          <w:rFonts w:ascii="Lucida Console" w:hAnsi="Lucida Console"/>
          <w:sz w:val="16"/>
        </w:rPr>
        <w:t>CliXml</w:t>
      </w:r>
      <w:proofErr w:type="spellEnd"/>
      <w:r>
        <w:rPr>
          <w:rFonts w:ascii="Lucida Console" w:hAnsi="Lucida Console"/>
          <w:sz w:val="16"/>
        </w:rPr>
        <w:t xml:space="preserve"> –Path E:\UsbFlashDrive\DhcpModule.xml –</w:t>
      </w:r>
      <w:proofErr w:type="spellStart"/>
      <w:r>
        <w:rPr>
          <w:rFonts w:ascii="Lucida Console" w:hAnsi="Lucida Console"/>
          <w:sz w:val="16"/>
        </w:rPr>
        <w:t>InputObject</w:t>
      </w:r>
      <w:proofErr w:type="spellEnd"/>
      <w:r>
        <w:rPr>
          <w:rFonts w:ascii="Lucida Console" w:hAnsi="Lucida Console"/>
          <w:sz w:val="16"/>
        </w:rPr>
        <w:t xml:space="preserve"> $m</w:t>
      </w:r>
    </w:p>
    <w:p w14:paraId="0C782784" w14:textId="77777777" w:rsidR="009D61D3" w:rsidRDefault="009D61D3" w:rsidP="009D61D3">
      <w:pPr>
        <w:pStyle w:val="NoSpacing"/>
        <w:rPr>
          <w:rFonts w:ascii="Lucida Console" w:hAnsi="Lucida Console"/>
          <w:sz w:val="16"/>
        </w:rPr>
      </w:pPr>
    </w:p>
    <w:p w14:paraId="7890B0FE" w14:textId="77777777" w:rsidR="009D61D3" w:rsidRDefault="009D61D3" w:rsidP="009D61D3">
      <w:pPr>
        <w:pStyle w:val="NoSpacing"/>
        <w:rPr>
          <w:rFonts w:ascii="Lucida Console" w:hAnsi="Lucida Console"/>
          <w:sz w:val="16"/>
        </w:rPr>
      </w:pPr>
      <w:r>
        <w:rPr>
          <w:rFonts w:ascii="Lucida Console" w:hAnsi="Lucida Console"/>
          <w:sz w:val="16"/>
        </w:rPr>
        <w:t># Transport the removable media to a computer with Internet access and import with Import-</w:t>
      </w:r>
      <w:proofErr w:type="spellStart"/>
      <w:r>
        <w:rPr>
          <w:rFonts w:ascii="Lucida Console" w:hAnsi="Lucida Console"/>
          <w:sz w:val="16"/>
        </w:rPr>
        <w:t>CliXml</w:t>
      </w:r>
      <w:proofErr w:type="spellEnd"/>
    </w:p>
    <w:p w14:paraId="61E2E965" w14:textId="77777777" w:rsidR="009D61D3" w:rsidRDefault="009D61D3" w:rsidP="009D61D3">
      <w:pPr>
        <w:pStyle w:val="NoSpacing"/>
        <w:rPr>
          <w:rFonts w:ascii="Lucida Console" w:hAnsi="Lucida Console"/>
          <w:sz w:val="16"/>
        </w:rPr>
      </w:pPr>
      <w:r>
        <w:rPr>
          <w:rFonts w:ascii="Lucida Console" w:hAnsi="Lucida Console"/>
          <w:sz w:val="16"/>
        </w:rPr>
        <w:t>$</w:t>
      </w:r>
      <w:proofErr w:type="spellStart"/>
      <w:r>
        <w:rPr>
          <w:rFonts w:ascii="Lucida Console" w:hAnsi="Lucida Console"/>
          <w:sz w:val="16"/>
        </w:rPr>
        <w:t>deserialized_m</w:t>
      </w:r>
      <w:proofErr w:type="spellEnd"/>
      <w:r>
        <w:rPr>
          <w:rFonts w:ascii="Lucida Console" w:hAnsi="Lucida Console"/>
          <w:sz w:val="16"/>
        </w:rPr>
        <w:t xml:space="preserve"> = Import-</w:t>
      </w:r>
      <w:proofErr w:type="spellStart"/>
      <w:r>
        <w:rPr>
          <w:rFonts w:ascii="Lucida Console" w:hAnsi="Lucida Console"/>
          <w:sz w:val="16"/>
        </w:rPr>
        <w:t>CliXml</w:t>
      </w:r>
      <w:proofErr w:type="spellEnd"/>
      <w:r>
        <w:rPr>
          <w:rFonts w:ascii="Lucida Console" w:hAnsi="Lucida Console"/>
          <w:sz w:val="16"/>
        </w:rPr>
        <w:t xml:space="preserve"> E:\UsbFlashDrive\DhcpModule.xml</w:t>
      </w:r>
    </w:p>
    <w:p w14:paraId="5920C1E6" w14:textId="77777777" w:rsidR="009D61D3" w:rsidRDefault="009D61D3" w:rsidP="009D61D3">
      <w:pPr>
        <w:pStyle w:val="NoSpacing"/>
        <w:rPr>
          <w:rFonts w:ascii="Lucida Console" w:hAnsi="Lucida Console"/>
          <w:sz w:val="16"/>
        </w:rPr>
      </w:pPr>
      <w:r w:rsidRPr="000F7070">
        <w:rPr>
          <w:rFonts w:ascii="Lucida Console" w:hAnsi="Lucida Console"/>
          <w:sz w:val="16"/>
        </w:rPr>
        <w:t>Save-Help -Module $</w:t>
      </w:r>
      <w:proofErr w:type="spellStart"/>
      <w:r>
        <w:rPr>
          <w:rFonts w:ascii="Lucida Console" w:hAnsi="Lucida Console"/>
          <w:sz w:val="16"/>
        </w:rPr>
        <w:t>deserialized_</w:t>
      </w:r>
      <w:r w:rsidRPr="000F7070">
        <w:rPr>
          <w:rFonts w:ascii="Lucida Console" w:hAnsi="Lucida Console"/>
          <w:sz w:val="16"/>
        </w:rPr>
        <w:t>m</w:t>
      </w:r>
      <w:proofErr w:type="spellEnd"/>
      <w:r w:rsidRPr="000F7070">
        <w:rPr>
          <w:rFonts w:ascii="Lucida Console" w:hAnsi="Lucida Console"/>
          <w:sz w:val="16"/>
        </w:rPr>
        <w:t xml:space="preserve"> -</w:t>
      </w:r>
      <w:proofErr w:type="spellStart"/>
      <w:r w:rsidRPr="000F7070">
        <w:rPr>
          <w:rFonts w:ascii="Lucida Console" w:hAnsi="Lucida Console"/>
          <w:sz w:val="16"/>
        </w:rPr>
        <w:t>DestinationPath</w:t>
      </w:r>
      <w:proofErr w:type="spellEnd"/>
      <w:r w:rsidRPr="000F7070">
        <w:rPr>
          <w:rFonts w:ascii="Lucida Console" w:hAnsi="Lucida Console"/>
          <w:sz w:val="16"/>
        </w:rPr>
        <w:t xml:space="preserve"> </w:t>
      </w:r>
      <w:r>
        <w:rPr>
          <w:rFonts w:ascii="Lucida Console" w:hAnsi="Lucida Console"/>
          <w:sz w:val="16"/>
        </w:rPr>
        <w:t>E</w:t>
      </w:r>
      <w:r w:rsidRPr="000F7070">
        <w:rPr>
          <w:rFonts w:ascii="Lucida Console" w:hAnsi="Lucida Console"/>
          <w:sz w:val="16"/>
        </w:rPr>
        <w:t>:\</w:t>
      </w:r>
      <w:r>
        <w:rPr>
          <w:rFonts w:ascii="Lucida Console" w:hAnsi="Lucida Console"/>
          <w:sz w:val="16"/>
        </w:rPr>
        <w:t>UsbFlashDrive\</w:t>
      </w:r>
      <w:r w:rsidRPr="000F7070">
        <w:rPr>
          <w:rFonts w:ascii="Lucida Console" w:hAnsi="Lucida Console"/>
          <w:sz w:val="16"/>
        </w:rPr>
        <w:t>SavedHelp</w:t>
      </w:r>
    </w:p>
    <w:p w14:paraId="58BB7835" w14:textId="77777777" w:rsidR="009D61D3" w:rsidRDefault="009D61D3" w:rsidP="009D61D3">
      <w:pPr>
        <w:pStyle w:val="NoSpacing"/>
        <w:rPr>
          <w:rFonts w:ascii="Lucida Console" w:hAnsi="Lucida Console"/>
          <w:sz w:val="16"/>
        </w:rPr>
      </w:pPr>
    </w:p>
    <w:p w14:paraId="2AFF796C" w14:textId="77777777" w:rsidR="009D61D3" w:rsidRDefault="009D61D3" w:rsidP="009D61D3">
      <w:pPr>
        <w:pStyle w:val="NoSpacing"/>
        <w:rPr>
          <w:rFonts w:ascii="Lucida Console" w:hAnsi="Lucida Console"/>
          <w:sz w:val="16"/>
        </w:rPr>
      </w:pPr>
      <w:r>
        <w:rPr>
          <w:rFonts w:ascii="Lucida Console" w:hAnsi="Lucida Console"/>
          <w:sz w:val="16"/>
        </w:rPr>
        <w:t># Transport the removable media back to the computer without network access and install the help</w:t>
      </w:r>
    </w:p>
    <w:p w14:paraId="25E1FADA" w14:textId="77777777" w:rsidR="009D61D3" w:rsidRPr="000F7070" w:rsidRDefault="009D61D3" w:rsidP="009D61D3">
      <w:pPr>
        <w:pStyle w:val="NoSpacing"/>
        <w:rPr>
          <w:rFonts w:ascii="Lucida Console" w:hAnsi="Lucida Console"/>
          <w:sz w:val="16"/>
        </w:rPr>
      </w:pPr>
      <w:r>
        <w:rPr>
          <w:rFonts w:ascii="Lucida Console" w:hAnsi="Lucida Console"/>
          <w:sz w:val="16"/>
        </w:rPr>
        <w:t xml:space="preserve">Update-Help –Module </w:t>
      </w:r>
      <w:proofErr w:type="spellStart"/>
      <w:r>
        <w:rPr>
          <w:rFonts w:ascii="Lucida Console" w:hAnsi="Lucida Console"/>
          <w:sz w:val="16"/>
        </w:rPr>
        <w:t>DhcpServer</w:t>
      </w:r>
      <w:proofErr w:type="spellEnd"/>
      <w:r>
        <w:rPr>
          <w:rFonts w:ascii="Lucida Console" w:hAnsi="Lucida Console"/>
          <w:sz w:val="16"/>
        </w:rPr>
        <w:t xml:space="preserve"> –</w:t>
      </w:r>
      <w:proofErr w:type="spellStart"/>
      <w:r>
        <w:rPr>
          <w:rFonts w:ascii="Lucida Console" w:hAnsi="Lucida Console"/>
          <w:sz w:val="16"/>
        </w:rPr>
        <w:t>SourcePath</w:t>
      </w:r>
      <w:proofErr w:type="spellEnd"/>
      <w:r>
        <w:rPr>
          <w:rFonts w:ascii="Lucida Console" w:hAnsi="Lucida Console"/>
          <w:sz w:val="16"/>
        </w:rPr>
        <w:t xml:space="preserve"> E:\UsbFlashDrive\SavedHelp</w:t>
      </w:r>
    </w:p>
    <w:p w14:paraId="618D211F" w14:textId="77777777" w:rsidR="009D61D3" w:rsidRDefault="009D61D3" w:rsidP="00184ECA">
      <w:pPr>
        <w:spacing w:before="0" w:after="0"/>
      </w:pPr>
    </w:p>
    <w:tbl>
      <w:tblPr>
        <w:tblStyle w:val="TableGrid"/>
        <w:tblW w:w="0" w:type="auto"/>
        <w:tblCellMar>
          <w:left w:w="0" w:type="dxa"/>
          <w:right w:w="0" w:type="dxa"/>
        </w:tblCellMar>
        <w:tblLook w:val="04A0" w:firstRow="1" w:lastRow="0" w:firstColumn="1" w:lastColumn="0" w:noHBand="0" w:noVBand="1"/>
      </w:tblPr>
      <w:tblGrid>
        <w:gridCol w:w="185"/>
        <w:gridCol w:w="900"/>
      </w:tblGrid>
      <w:tr w:rsidR="00184ECA" w14:paraId="5D5A8034" w14:textId="77777777" w:rsidTr="005B4A8D">
        <w:trPr>
          <w:trHeight w:val="144"/>
        </w:trPr>
        <w:tc>
          <w:tcPr>
            <w:tcW w:w="185" w:type="dxa"/>
            <w:tcBorders>
              <w:top w:val="single" w:sz="4" w:space="0" w:color="1F497D" w:themeColor="text2"/>
              <w:left w:val="single" w:sz="4" w:space="0" w:color="1F497D" w:themeColor="text2"/>
              <w:bottom w:val="single" w:sz="4" w:space="0" w:color="1F497D" w:themeColor="text2"/>
              <w:right w:val="single" w:sz="4" w:space="0" w:color="DBE5F1" w:themeColor="accent1" w:themeTint="33"/>
            </w:tcBorders>
            <w:shd w:val="clear" w:color="auto" w:fill="1F497D" w:themeFill="text2"/>
          </w:tcPr>
          <w:p w14:paraId="4BB711FF" w14:textId="77777777" w:rsidR="00184ECA" w:rsidRPr="00E5414D" w:rsidRDefault="00184ECA" w:rsidP="005B4A8D">
            <w:pPr>
              <w:spacing w:before="60"/>
              <w:rPr>
                <w:sz w:val="10"/>
              </w:rPr>
            </w:pPr>
          </w:p>
        </w:tc>
        <w:tc>
          <w:tcPr>
            <w:tcW w:w="90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tcPr>
          <w:p w14:paraId="493A51A2" w14:textId="77777777" w:rsidR="00184ECA" w:rsidRPr="00E5414D" w:rsidRDefault="00184ECA" w:rsidP="005B4A8D">
            <w:pPr>
              <w:spacing w:before="60"/>
              <w:rPr>
                <w:sz w:val="10"/>
              </w:rPr>
            </w:pPr>
          </w:p>
        </w:tc>
      </w:tr>
    </w:tbl>
    <w:p w14:paraId="73F52840" w14:textId="723EB728" w:rsidR="00184ECA" w:rsidRDefault="00184ECA" w:rsidP="00184ECA">
      <w:pPr>
        <w:spacing w:before="360"/>
        <w:rPr>
          <w:b/>
        </w:rPr>
      </w:pPr>
      <w:r>
        <w:rPr>
          <w:b/>
        </w:rPr>
        <w:t xml:space="preserve">Change: </w:t>
      </w:r>
      <w:r>
        <w:t xml:space="preserve">Windows PowerShell </w:t>
      </w:r>
      <w:r w:rsidR="009D61D3">
        <w:t>d</w:t>
      </w:r>
      <w:r>
        <w:t>ebugger enhance</w:t>
      </w:r>
      <w:r w:rsidR="009D61D3">
        <w:t>ments</w:t>
      </w:r>
      <w:r>
        <w:t xml:space="preserve"> to support Windows PowerShell Workflow debugging</w:t>
      </w:r>
      <w:r w:rsidR="009D61D3">
        <w:t xml:space="preserve"> and improved remote session experience</w:t>
      </w:r>
    </w:p>
    <w:p w14:paraId="0FEC7C9A" w14:textId="5DDF0EA2" w:rsidR="00184ECA" w:rsidRDefault="00184ECA" w:rsidP="00FE3C2F">
      <w:r w:rsidRPr="008A22DD">
        <w:rPr>
          <w:b/>
        </w:rPr>
        <w:t>Description:</w:t>
      </w:r>
      <w:r>
        <w:t xml:space="preserve"> The Windows PowerShell</w:t>
      </w:r>
      <w:r w:rsidR="009D61D3">
        <w:t xml:space="preserve"> debugger has been enhanced to allow debugging of Windows PowerShell workflows, as well as scripts that are running on remote computers. Windows PowerShell workflows can now be debugged at the script level from either the Windows PowerShell command line or Windows PowerShell ISE. Windows PowerShell scripts, including script workflows, can now be debugged over remote sessions. Remote debugging sessions are preserved over Windows PowerShell remote sessions that are disconnected and then later reconnected.</w:t>
      </w:r>
    </w:p>
    <w:p w14:paraId="7E74E2ED" w14:textId="77777777" w:rsidR="00184ECA" w:rsidRDefault="00184ECA" w:rsidP="00184ECA">
      <w:pPr>
        <w:pStyle w:val="NoSpacing"/>
      </w:pPr>
    </w:p>
    <w:p w14:paraId="6532AD22" w14:textId="51CF2EB6" w:rsidR="00184ECA" w:rsidRDefault="00184ECA" w:rsidP="00184ECA">
      <w:pPr>
        <w:pStyle w:val="NoSpacing"/>
      </w:pPr>
      <w:r w:rsidRPr="008A22DD">
        <w:rPr>
          <w:b/>
        </w:rPr>
        <w:t>Breaking?</w:t>
      </w:r>
      <w:r w:rsidR="009D61D3">
        <w:t xml:space="preserve"> No</w:t>
      </w:r>
    </w:p>
    <w:tbl>
      <w:tblPr>
        <w:tblStyle w:val="TableGrid"/>
        <w:tblW w:w="0" w:type="auto"/>
        <w:tblCellMar>
          <w:left w:w="0" w:type="dxa"/>
          <w:right w:w="0" w:type="dxa"/>
        </w:tblCellMar>
        <w:tblLook w:val="04A0" w:firstRow="1" w:lastRow="0" w:firstColumn="1" w:lastColumn="0" w:noHBand="0" w:noVBand="1"/>
      </w:tblPr>
      <w:tblGrid>
        <w:gridCol w:w="185"/>
        <w:gridCol w:w="900"/>
      </w:tblGrid>
      <w:tr w:rsidR="009D61D3" w14:paraId="199B9355" w14:textId="77777777" w:rsidTr="005B4A8D">
        <w:trPr>
          <w:trHeight w:val="144"/>
        </w:trPr>
        <w:tc>
          <w:tcPr>
            <w:tcW w:w="185" w:type="dxa"/>
            <w:tcBorders>
              <w:top w:val="single" w:sz="4" w:space="0" w:color="1F497D" w:themeColor="text2"/>
              <w:left w:val="single" w:sz="4" w:space="0" w:color="1F497D" w:themeColor="text2"/>
              <w:bottom w:val="single" w:sz="4" w:space="0" w:color="1F497D" w:themeColor="text2"/>
              <w:right w:val="single" w:sz="4" w:space="0" w:color="DBE5F1" w:themeColor="accent1" w:themeTint="33"/>
            </w:tcBorders>
            <w:shd w:val="clear" w:color="auto" w:fill="1F497D" w:themeFill="text2"/>
          </w:tcPr>
          <w:p w14:paraId="523E306D" w14:textId="5BA8D888" w:rsidR="009D61D3" w:rsidRPr="00E5414D" w:rsidRDefault="009D61D3" w:rsidP="005B4A8D">
            <w:pPr>
              <w:spacing w:before="60"/>
              <w:rPr>
                <w:sz w:val="10"/>
              </w:rPr>
            </w:pPr>
          </w:p>
        </w:tc>
        <w:tc>
          <w:tcPr>
            <w:tcW w:w="90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tcPr>
          <w:p w14:paraId="36D4B7CA" w14:textId="77777777" w:rsidR="009D61D3" w:rsidRPr="00E5414D" w:rsidRDefault="009D61D3" w:rsidP="005B4A8D">
            <w:pPr>
              <w:spacing w:before="60"/>
              <w:rPr>
                <w:sz w:val="10"/>
              </w:rPr>
            </w:pPr>
          </w:p>
        </w:tc>
      </w:tr>
    </w:tbl>
    <w:p w14:paraId="006FDA48" w14:textId="7E05AA2B" w:rsidR="009D61D3" w:rsidRDefault="009D61D3" w:rsidP="009D61D3">
      <w:pPr>
        <w:spacing w:before="360"/>
        <w:rPr>
          <w:b/>
        </w:rPr>
      </w:pPr>
      <w:r>
        <w:rPr>
          <w:b/>
        </w:rPr>
        <w:t xml:space="preserve">Change: </w:t>
      </w:r>
      <w:proofErr w:type="spellStart"/>
      <w:r>
        <w:t>RunNow</w:t>
      </w:r>
      <w:proofErr w:type="spellEnd"/>
      <w:r>
        <w:t xml:space="preserve"> parameter added to Register-</w:t>
      </w:r>
      <w:proofErr w:type="spellStart"/>
      <w:r>
        <w:t>ScheduledJob</w:t>
      </w:r>
      <w:proofErr w:type="spellEnd"/>
      <w:r>
        <w:t xml:space="preserve"> and Set-</w:t>
      </w:r>
      <w:proofErr w:type="spellStart"/>
      <w:r>
        <w:t>ScheduledJob</w:t>
      </w:r>
      <w:proofErr w:type="spellEnd"/>
    </w:p>
    <w:p w14:paraId="20615899" w14:textId="052D2CAC" w:rsidR="009D61D3" w:rsidRDefault="009D61D3" w:rsidP="00FE3C2F">
      <w:r w:rsidRPr="008A22DD">
        <w:rPr>
          <w:b/>
        </w:rPr>
        <w:t>Description:</w:t>
      </w:r>
      <w:r>
        <w:t xml:space="preserve"> A </w:t>
      </w:r>
      <w:proofErr w:type="spellStart"/>
      <w:r>
        <w:t>RunNow</w:t>
      </w:r>
      <w:proofErr w:type="spellEnd"/>
      <w:r>
        <w:t xml:space="preserve"> parameter for Register-</w:t>
      </w:r>
      <w:proofErr w:type="spellStart"/>
      <w:r>
        <w:t>ScheduledJob</w:t>
      </w:r>
      <w:proofErr w:type="spellEnd"/>
      <w:r>
        <w:t xml:space="preserve"> and Set-</w:t>
      </w:r>
      <w:proofErr w:type="spellStart"/>
      <w:r>
        <w:t>ScheduledJob</w:t>
      </w:r>
      <w:proofErr w:type="spellEnd"/>
      <w:r>
        <w:t xml:space="preserve"> eliminates the need to set an immediate start date and time for jobs by using the Trigger parameter.</w:t>
      </w:r>
    </w:p>
    <w:p w14:paraId="5190B12F" w14:textId="77777777" w:rsidR="009D61D3" w:rsidRDefault="009D61D3" w:rsidP="009D61D3">
      <w:pPr>
        <w:pStyle w:val="NoSpacing"/>
      </w:pPr>
    </w:p>
    <w:p w14:paraId="36EA3C7B" w14:textId="6501C12D" w:rsidR="009D61D3" w:rsidRDefault="009D61D3" w:rsidP="009D61D3">
      <w:pPr>
        <w:pStyle w:val="NoSpacing"/>
      </w:pPr>
      <w:r w:rsidRPr="008A22DD">
        <w:rPr>
          <w:b/>
        </w:rPr>
        <w:t>Breaking?</w:t>
      </w:r>
      <w:r>
        <w:t xml:space="preserve"> No</w:t>
      </w:r>
    </w:p>
    <w:p w14:paraId="2C9DFDCA" w14:textId="7787BDA8" w:rsidR="009D61D3" w:rsidRDefault="009D61D3" w:rsidP="009D61D3">
      <w:pPr>
        <w:spacing w:before="0" w:after="0"/>
      </w:pPr>
    </w:p>
    <w:tbl>
      <w:tblPr>
        <w:tblStyle w:val="TableGrid"/>
        <w:tblW w:w="0" w:type="auto"/>
        <w:tblCellMar>
          <w:left w:w="0" w:type="dxa"/>
          <w:right w:w="0" w:type="dxa"/>
        </w:tblCellMar>
        <w:tblLook w:val="04A0" w:firstRow="1" w:lastRow="0" w:firstColumn="1" w:lastColumn="0" w:noHBand="0" w:noVBand="1"/>
      </w:tblPr>
      <w:tblGrid>
        <w:gridCol w:w="185"/>
        <w:gridCol w:w="900"/>
      </w:tblGrid>
      <w:tr w:rsidR="009D61D3" w14:paraId="70A54C36" w14:textId="77777777" w:rsidTr="005B4A8D">
        <w:trPr>
          <w:trHeight w:val="144"/>
        </w:trPr>
        <w:tc>
          <w:tcPr>
            <w:tcW w:w="185" w:type="dxa"/>
            <w:tcBorders>
              <w:top w:val="single" w:sz="4" w:space="0" w:color="1F497D" w:themeColor="text2"/>
              <w:left w:val="single" w:sz="4" w:space="0" w:color="1F497D" w:themeColor="text2"/>
              <w:bottom w:val="single" w:sz="4" w:space="0" w:color="1F497D" w:themeColor="text2"/>
              <w:right w:val="single" w:sz="4" w:space="0" w:color="DBE5F1" w:themeColor="accent1" w:themeTint="33"/>
            </w:tcBorders>
            <w:shd w:val="clear" w:color="auto" w:fill="1F497D" w:themeFill="text2"/>
          </w:tcPr>
          <w:p w14:paraId="441DF6B0" w14:textId="77777777" w:rsidR="009D61D3" w:rsidRPr="00E5414D" w:rsidRDefault="009D61D3" w:rsidP="005B4A8D">
            <w:pPr>
              <w:spacing w:before="60"/>
              <w:rPr>
                <w:sz w:val="10"/>
              </w:rPr>
            </w:pPr>
          </w:p>
        </w:tc>
        <w:tc>
          <w:tcPr>
            <w:tcW w:w="90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tcPr>
          <w:p w14:paraId="4C8DA2A4" w14:textId="77777777" w:rsidR="009D61D3" w:rsidRPr="00E5414D" w:rsidRDefault="009D61D3" w:rsidP="005B4A8D">
            <w:pPr>
              <w:spacing w:before="60"/>
              <w:rPr>
                <w:sz w:val="10"/>
              </w:rPr>
            </w:pPr>
          </w:p>
        </w:tc>
      </w:tr>
    </w:tbl>
    <w:p w14:paraId="10699D45" w14:textId="76DE4549" w:rsidR="009D61D3" w:rsidRDefault="009D61D3" w:rsidP="009D61D3">
      <w:pPr>
        <w:spacing w:before="360"/>
        <w:rPr>
          <w:b/>
        </w:rPr>
      </w:pPr>
      <w:r>
        <w:rPr>
          <w:b/>
        </w:rPr>
        <w:t xml:space="preserve">Change: </w:t>
      </w:r>
      <w:r>
        <w:t>Support to set Headers in Invoke-</w:t>
      </w:r>
      <w:proofErr w:type="spellStart"/>
      <w:r>
        <w:t>RestMethod</w:t>
      </w:r>
      <w:proofErr w:type="spellEnd"/>
      <w:r>
        <w:t xml:space="preserve"> and Invoke-</w:t>
      </w:r>
      <w:proofErr w:type="spellStart"/>
      <w:r>
        <w:t>WebRequest</w:t>
      </w:r>
      <w:proofErr w:type="spellEnd"/>
      <w:r>
        <w:t xml:space="preserve"> </w:t>
      </w:r>
    </w:p>
    <w:p w14:paraId="3EC317E3" w14:textId="2D58869D" w:rsidR="009D61D3" w:rsidRDefault="009D61D3" w:rsidP="009D61D3">
      <w:r w:rsidRPr="008A22DD">
        <w:rPr>
          <w:b/>
        </w:rPr>
        <w:t>Description:</w:t>
      </w:r>
      <w:r>
        <w:t xml:space="preserve"> Invoke-</w:t>
      </w:r>
      <w:proofErr w:type="spellStart"/>
      <w:r>
        <w:t>RestMethod</w:t>
      </w:r>
      <w:proofErr w:type="spellEnd"/>
      <w:r>
        <w:t xml:space="preserve"> and Invoke-</w:t>
      </w:r>
      <w:proofErr w:type="spellStart"/>
      <w:r>
        <w:t>WebRequest</w:t>
      </w:r>
      <w:proofErr w:type="spellEnd"/>
      <w:r>
        <w:t xml:space="preserve"> now let you set all headers by using the Headers parameter. Although this parameter has always existed, it was one of several parameters for the web </w:t>
      </w:r>
      <w:proofErr w:type="spellStart"/>
      <w:r>
        <w:t>cmdlets</w:t>
      </w:r>
      <w:proofErr w:type="spellEnd"/>
      <w:r>
        <w:t xml:space="preserve"> that resulted in exceptions or errors.</w:t>
      </w:r>
    </w:p>
    <w:p w14:paraId="5D7845AA" w14:textId="77777777" w:rsidR="009D61D3" w:rsidRDefault="009D61D3" w:rsidP="009D61D3">
      <w:pPr>
        <w:pStyle w:val="NoSpacing"/>
      </w:pPr>
    </w:p>
    <w:p w14:paraId="6A1581AB" w14:textId="77777777" w:rsidR="009D61D3" w:rsidRDefault="009D61D3" w:rsidP="009D61D3">
      <w:pPr>
        <w:pStyle w:val="NoSpacing"/>
      </w:pPr>
      <w:r w:rsidRPr="008A22DD">
        <w:rPr>
          <w:b/>
        </w:rPr>
        <w:t>Breaking?</w:t>
      </w:r>
      <w:r>
        <w:t xml:space="preserve"> No</w:t>
      </w:r>
    </w:p>
    <w:p w14:paraId="66518E81" w14:textId="2D83D795" w:rsidR="00E14E1A" w:rsidRDefault="00E14E1A" w:rsidP="009D61D3">
      <w:pPr>
        <w:spacing w:before="0" w:after="0"/>
      </w:pPr>
    </w:p>
    <w:tbl>
      <w:tblPr>
        <w:tblStyle w:val="TableGrid"/>
        <w:tblW w:w="0" w:type="auto"/>
        <w:tblCellMar>
          <w:left w:w="0" w:type="dxa"/>
          <w:right w:w="0" w:type="dxa"/>
        </w:tblCellMar>
        <w:tblLook w:val="04A0" w:firstRow="1" w:lastRow="0" w:firstColumn="1" w:lastColumn="0" w:noHBand="0" w:noVBand="1"/>
      </w:tblPr>
      <w:tblGrid>
        <w:gridCol w:w="185"/>
        <w:gridCol w:w="900"/>
      </w:tblGrid>
      <w:tr w:rsidR="009D61D3" w14:paraId="6210BCFA" w14:textId="77777777" w:rsidTr="005B4A8D">
        <w:trPr>
          <w:trHeight w:val="144"/>
        </w:trPr>
        <w:tc>
          <w:tcPr>
            <w:tcW w:w="185" w:type="dxa"/>
            <w:tcBorders>
              <w:top w:val="single" w:sz="4" w:space="0" w:color="1F497D" w:themeColor="text2"/>
              <w:left w:val="single" w:sz="4" w:space="0" w:color="1F497D" w:themeColor="text2"/>
              <w:bottom w:val="single" w:sz="4" w:space="0" w:color="1F497D" w:themeColor="text2"/>
              <w:right w:val="single" w:sz="4" w:space="0" w:color="DBE5F1" w:themeColor="accent1" w:themeTint="33"/>
            </w:tcBorders>
            <w:shd w:val="clear" w:color="auto" w:fill="1F497D" w:themeFill="text2"/>
          </w:tcPr>
          <w:p w14:paraId="4909A79B" w14:textId="77777777" w:rsidR="009D61D3" w:rsidRPr="00E5414D" w:rsidRDefault="009D61D3" w:rsidP="005B4A8D">
            <w:pPr>
              <w:spacing w:before="60"/>
              <w:rPr>
                <w:sz w:val="10"/>
              </w:rPr>
            </w:pPr>
          </w:p>
        </w:tc>
        <w:tc>
          <w:tcPr>
            <w:tcW w:w="90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tcPr>
          <w:p w14:paraId="126FB21D" w14:textId="77777777" w:rsidR="009D61D3" w:rsidRPr="00E5414D" w:rsidRDefault="009D61D3" w:rsidP="005B4A8D">
            <w:pPr>
              <w:spacing w:before="60"/>
              <w:rPr>
                <w:sz w:val="10"/>
              </w:rPr>
            </w:pPr>
          </w:p>
        </w:tc>
      </w:tr>
    </w:tbl>
    <w:p w14:paraId="372EB6BC" w14:textId="5A503E44" w:rsidR="009D61D3" w:rsidRDefault="009D61D3" w:rsidP="009D61D3">
      <w:pPr>
        <w:spacing w:before="360"/>
        <w:rPr>
          <w:b/>
        </w:rPr>
      </w:pPr>
      <w:r>
        <w:rPr>
          <w:b/>
        </w:rPr>
        <w:t xml:space="preserve">Change: </w:t>
      </w:r>
      <w:proofErr w:type="spellStart"/>
      <w:r w:rsidR="00E14E1A">
        <w:t>FullyQualifiedName</w:t>
      </w:r>
      <w:proofErr w:type="spellEnd"/>
      <w:r w:rsidR="00E14E1A">
        <w:t xml:space="preserve"> Parameter added to Get-Module</w:t>
      </w:r>
    </w:p>
    <w:p w14:paraId="16252410" w14:textId="57B8C45A" w:rsidR="009D61D3" w:rsidRDefault="009D61D3" w:rsidP="009D61D3">
      <w:r w:rsidRPr="008A22DD">
        <w:rPr>
          <w:b/>
        </w:rPr>
        <w:t>Description:</w:t>
      </w:r>
      <w:r>
        <w:t xml:space="preserve"> </w:t>
      </w:r>
      <w:r w:rsidR="00E14E1A">
        <w:t xml:space="preserve">Get-Module has a new parameter, </w:t>
      </w:r>
      <w:proofErr w:type="spellStart"/>
      <w:r w:rsidR="00E14E1A">
        <w:t>FullyQualifiedName</w:t>
      </w:r>
      <w:proofErr w:type="spellEnd"/>
      <w:r w:rsidR="00E14E1A">
        <w:t xml:space="preserve">, of the type </w:t>
      </w:r>
      <w:proofErr w:type="spellStart"/>
      <w:proofErr w:type="gramStart"/>
      <w:r w:rsidR="00E14E1A">
        <w:t>ModuleSpecification</w:t>
      </w:r>
      <w:proofErr w:type="spellEnd"/>
      <w:r w:rsidR="00E14E1A">
        <w:t>[</w:t>
      </w:r>
      <w:proofErr w:type="gramEnd"/>
      <w:r w:rsidR="00E14E1A">
        <w:t>]. The Name parameter of Get-Module now lets you specify a module by using the module’s name, version, and GUID. As before, it also lets you specify a module by using only the name.</w:t>
      </w:r>
    </w:p>
    <w:p w14:paraId="29E54485" w14:textId="77777777" w:rsidR="009D61D3" w:rsidRDefault="009D61D3" w:rsidP="009D61D3">
      <w:pPr>
        <w:pStyle w:val="NoSpacing"/>
      </w:pPr>
    </w:p>
    <w:p w14:paraId="5B825976" w14:textId="77777777" w:rsidR="009D61D3" w:rsidRDefault="009D61D3" w:rsidP="009D61D3">
      <w:pPr>
        <w:pStyle w:val="NoSpacing"/>
      </w:pPr>
      <w:r w:rsidRPr="008A22DD">
        <w:rPr>
          <w:b/>
        </w:rPr>
        <w:t>Breaking?</w:t>
      </w:r>
      <w:r>
        <w:t xml:space="preserve"> No</w:t>
      </w:r>
    </w:p>
    <w:p w14:paraId="553190CE" w14:textId="08FAB4CF" w:rsidR="00BD375C" w:rsidRDefault="00BD375C" w:rsidP="004E71BD">
      <w:pPr>
        <w:pStyle w:val="NoSpacing"/>
      </w:pPr>
    </w:p>
    <w:tbl>
      <w:tblPr>
        <w:tblStyle w:val="TableGrid"/>
        <w:tblW w:w="0" w:type="auto"/>
        <w:tblCellMar>
          <w:left w:w="0" w:type="dxa"/>
          <w:right w:w="0" w:type="dxa"/>
        </w:tblCellMar>
        <w:tblLook w:val="04A0" w:firstRow="1" w:lastRow="0" w:firstColumn="1" w:lastColumn="0" w:noHBand="0" w:noVBand="1"/>
      </w:tblPr>
      <w:tblGrid>
        <w:gridCol w:w="185"/>
        <w:gridCol w:w="900"/>
      </w:tblGrid>
      <w:tr w:rsidR="00E14E1A" w14:paraId="610489F7" w14:textId="77777777" w:rsidTr="005B4A8D">
        <w:trPr>
          <w:trHeight w:val="144"/>
        </w:trPr>
        <w:tc>
          <w:tcPr>
            <w:tcW w:w="185" w:type="dxa"/>
            <w:tcBorders>
              <w:top w:val="single" w:sz="4" w:space="0" w:color="1F497D" w:themeColor="text2"/>
              <w:left w:val="single" w:sz="4" w:space="0" w:color="1F497D" w:themeColor="text2"/>
              <w:bottom w:val="single" w:sz="4" w:space="0" w:color="1F497D" w:themeColor="text2"/>
              <w:right w:val="single" w:sz="4" w:space="0" w:color="DBE5F1" w:themeColor="accent1" w:themeTint="33"/>
            </w:tcBorders>
            <w:shd w:val="clear" w:color="auto" w:fill="1F497D" w:themeFill="text2"/>
          </w:tcPr>
          <w:p w14:paraId="5654A6C4" w14:textId="77777777" w:rsidR="00E14E1A" w:rsidRPr="00E5414D" w:rsidRDefault="00E14E1A" w:rsidP="005B4A8D">
            <w:pPr>
              <w:spacing w:before="60"/>
              <w:rPr>
                <w:sz w:val="10"/>
              </w:rPr>
            </w:pPr>
          </w:p>
        </w:tc>
        <w:tc>
          <w:tcPr>
            <w:tcW w:w="90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tcPr>
          <w:p w14:paraId="088E955B" w14:textId="77777777" w:rsidR="00E14E1A" w:rsidRPr="00E5414D" w:rsidRDefault="00E14E1A" w:rsidP="005B4A8D">
            <w:pPr>
              <w:spacing w:before="60"/>
              <w:rPr>
                <w:sz w:val="10"/>
              </w:rPr>
            </w:pPr>
          </w:p>
        </w:tc>
      </w:tr>
    </w:tbl>
    <w:p w14:paraId="062DB4A2" w14:textId="69191D57" w:rsidR="00E14E1A" w:rsidRDefault="00E14E1A" w:rsidP="00E14E1A">
      <w:pPr>
        <w:spacing w:before="360"/>
        <w:rPr>
          <w:b/>
        </w:rPr>
      </w:pPr>
      <w:r>
        <w:rPr>
          <w:b/>
        </w:rPr>
        <w:t xml:space="preserve">Change: </w:t>
      </w:r>
      <w:r>
        <w:t xml:space="preserve">Default execution policy setting on Windows Server 2012 R2 is </w:t>
      </w:r>
      <w:proofErr w:type="spellStart"/>
      <w:r>
        <w:t>RemoteSigned</w:t>
      </w:r>
      <w:proofErr w:type="spellEnd"/>
    </w:p>
    <w:p w14:paraId="22774D8C" w14:textId="186FB14C" w:rsidR="00E14E1A" w:rsidRDefault="00E14E1A" w:rsidP="00E14E1A">
      <w:r w:rsidRPr="008A22DD">
        <w:rPr>
          <w:b/>
        </w:rPr>
        <w:lastRenderedPageBreak/>
        <w:t>Description:</w:t>
      </w:r>
      <w:r>
        <w:t xml:space="preserve"> The default execution policy setting on Windows Server 2012 R2 is </w:t>
      </w:r>
      <w:proofErr w:type="spellStart"/>
      <w:r w:rsidRPr="00D90F44">
        <w:rPr>
          <w:b/>
        </w:rPr>
        <w:t>RemoteSigned</w:t>
      </w:r>
      <w:proofErr w:type="spellEnd"/>
      <w:r>
        <w:t xml:space="preserve">. </w:t>
      </w:r>
      <w:r w:rsidR="003918E3">
        <w:t>O</w:t>
      </w:r>
      <w:r>
        <w:t>n Windows 8.1, there is no change in the default setting</w:t>
      </w:r>
      <w:r w:rsidR="00E1067A">
        <w:t>,</w:t>
      </w:r>
      <w:r w:rsidR="00D01C93">
        <w:t xml:space="preserve"> which is </w:t>
      </w:r>
      <w:r w:rsidR="00D01C93" w:rsidRPr="00D90F44">
        <w:rPr>
          <w:b/>
        </w:rPr>
        <w:t>Restricted</w:t>
      </w:r>
      <w:r>
        <w:t>.</w:t>
      </w:r>
    </w:p>
    <w:p w14:paraId="55E6AB28" w14:textId="77777777" w:rsidR="00E14E1A" w:rsidRDefault="00E14E1A" w:rsidP="00E14E1A">
      <w:pPr>
        <w:pStyle w:val="NoSpacing"/>
      </w:pPr>
    </w:p>
    <w:p w14:paraId="0D40F952" w14:textId="77777777" w:rsidR="00E14E1A" w:rsidRDefault="00E14E1A" w:rsidP="00E14E1A">
      <w:pPr>
        <w:pStyle w:val="NoSpacing"/>
      </w:pPr>
      <w:r w:rsidRPr="008A22DD">
        <w:rPr>
          <w:b/>
        </w:rPr>
        <w:t>Breaking?</w:t>
      </w:r>
      <w:r>
        <w:t xml:space="preserve"> No</w:t>
      </w:r>
    </w:p>
    <w:p w14:paraId="21ECAC9F" w14:textId="46375850" w:rsidR="00E14E1A" w:rsidRDefault="00E14E1A" w:rsidP="00E14E1A">
      <w:pPr>
        <w:spacing w:before="0" w:after="0"/>
      </w:pPr>
    </w:p>
    <w:tbl>
      <w:tblPr>
        <w:tblStyle w:val="TableGrid"/>
        <w:tblW w:w="0" w:type="auto"/>
        <w:tblCellMar>
          <w:left w:w="0" w:type="dxa"/>
          <w:right w:w="0" w:type="dxa"/>
        </w:tblCellMar>
        <w:tblLook w:val="04A0" w:firstRow="1" w:lastRow="0" w:firstColumn="1" w:lastColumn="0" w:noHBand="0" w:noVBand="1"/>
      </w:tblPr>
      <w:tblGrid>
        <w:gridCol w:w="185"/>
        <w:gridCol w:w="900"/>
      </w:tblGrid>
      <w:tr w:rsidR="00E14E1A" w14:paraId="0086E1E0" w14:textId="77777777" w:rsidTr="005B4A8D">
        <w:trPr>
          <w:trHeight w:val="144"/>
        </w:trPr>
        <w:tc>
          <w:tcPr>
            <w:tcW w:w="185" w:type="dxa"/>
            <w:tcBorders>
              <w:top w:val="single" w:sz="4" w:space="0" w:color="1F497D" w:themeColor="text2"/>
              <w:left w:val="single" w:sz="4" w:space="0" w:color="1F497D" w:themeColor="text2"/>
              <w:bottom w:val="single" w:sz="4" w:space="0" w:color="1F497D" w:themeColor="text2"/>
              <w:right w:val="single" w:sz="4" w:space="0" w:color="DBE5F1" w:themeColor="accent1" w:themeTint="33"/>
            </w:tcBorders>
            <w:shd w:val="clear" w:color="auto" w:fill="1F497D" w:themeFill="text2"/>
          </w:tcPr>
          <w:p w14:paraId="0FA715AC" w14:textId="77777777" w:rsidR="00E14E1A" w:rsidRPr="00E5414D" w:rsidRDefault="00E14E1A" w:rsidP="005B4A8D">
            <w:pPr>
              <w:spacing w:before="60"/>
              <w:rPr>
                <w:sz w:val="10"/>
              </w:rPr>
            </w:pPr>
          </w:p>
        </w:tc>
        <w:tc>
          <w:tcPr>
            <w:tcW w:w="90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tcPr>
          <w:p w14:paraId="17F72D05" w14:textId="77777777" w:rsidR="00E14E1A" w:rsidRPr="00E5414D" w:rsidRDefault="00E14E1A" w:rsidP="005B4A8D">
            <w:pPr>
              <w:spacing w:before="60"/>
              <w:rPr>
                <w:sz w:val="10"/>
              </w:rPr>
            </w:pPr>
          </w:p>
        </w:tc>
      </w:tr>
    </w:tbl>
    <w:p w14:paraId="519405AC" w14:textId="6E2398F8" w:rsidR="00E14E1A" w:rsidRDefault="00E14E1A" w:rsidP="00E14E1A">
      <w:pPr>
        <w:spacing w:before="360"/>
        <w:rPr>
          <w:b/>
        </w:rPr>
      </w:pPr>
      <w:r>
        <w:rPr>
          <w:b/>
        </w:rPr>
        <w:t xml:space="preserve">Change: </w:t>
      </w:r>
      <w:r>
        <w:t>Support for method invocation by dynamic method names</w:t>
      </w:r>
    </w:p>
    <w:p w14:paraId="6A67CE75" w14:textId="116EC731" w:rsidR="00E14E1A" w:rsidRDefault="00E14E1A" w:rsidP="00E14E1A">
      <w:r w:rsidRPr="008A22DD">
        <w:rPr>
          <w:b/>
        </w:rPr>
        <w:t>Description:</w:t>
      </w:r>
      <w:r>
        <w:t xml:space="preserve"> Starting in Windows PowerShell 4.0, method invocation by using dynamic metho</w:t>
      </w:r>
      <w:r w:rsidR="003918E3">
        <w:t>d</w:t>
      </w:r>
      <w:r>
        <w:t xml:space="preserve"> names is supported.</w:t>
      </w:r>
    </w:p>
    <w:p w14:paraId="441516ED" w14:textId="77777777" w:rsidR="00E14E1A" w:rsidRDefault="00E14E1A" w:rsidP="00E14E1A">
      <w:pPr>
        <w:pStyle w:val="NoSpacing"/>
      </w:pPr>
    </w:p>
    <w:p w14:paraId="781D5B69" w14:textId="77777777" w:rsidR="00E14E1A" w:rsidRDefault="00E14E1A" w:rsidP="00E14E1A">
      <w:pPr>
        <w:pStyle w:val="NoSpacing"/>
      </w:pPr>
      <w:r w:rsidRPr="008A22DD">
        <w:rPr>
          <w:b/>
        </w:rPr>
        <w:t>Breaking?</w:t>
      </w:r>
      <w:r>
        <w:t xml:space="preserve"> No</w:t>
      </w:r>
    </w:p>
    <w:p w14:paraId="7F748AC5" w14:textId="77777777" w:rsidR="00E14E1A" w:rsidRDefault="00E14E1A" w:rsidP="004E71BD">
      <w:pPr>
        <w:pStyle w:val="NoSpacing"/>
      </w:pPr>
    </w:p>
    <w:p w14:paraId="0FD86425" w14:textId="77777777" w:rsidR="00E14E1A" w:rsidRDefault="00E14E1A" w:rsidP="00E14E1A">
      <w:pPr>
        <w:spacing w:before="0" w:after="0"/>
      </w:pPr>
    </w:p>
    <w:tbl>
      <w:tblPr>
        <w:tblStyle w:val="TableGrid"/>
        <w:tblW w:w="0" w:type="auto"/>
        <w:tblCellMar>
          <w:left w:w="0" w:type="dxa"/>
          <w:right w:w="0" w:type="dxa"/>
        </w:tblCellMar>
        <w:tblLook w:val="04A0" w:firstRow="1" w:lastRow="0" w:firstColumn="1" w:lastColumn="0" w:noHBand="0" w:noVBand="1"/>
      </w:tblPr>
      <w:tblGrid>
        <w:gridCol w:w="185"/>
        <w:gridCol w:w="900"/>
      </w:tblGrid>
      <w:tr w:rsidR="00E14E1A" w14:paraId="55074254" w14:textId="77777777" w:rsidTr="005B4A8D">
        <w:trPr>
          <w:trHeight w:val="144"/>
        </w:trPr>
        <w:tc>
          <w:tcPr>
            <w:tcW w:w="185" w:type="dxa"/>
            <w:tcBorders>
              <w:top w:val="single" w:sz="4" w:space="0" w:color="1F497D" w:themeColor="text2"/>
              <w:left w:val="single" w:sz="4" w:space="0" w:color="1F497D" w:themeColor="text2"/>
              <w:bottom w:val="single" w:sz="4" w:space="0" w:color="1F497D" w:themeColor="text2"/>
              <w:right w:val="single" w:sz="4" w:space="0" w:color="DBE5F1" w:themeColor="accent1" w:themeTint="33"/>
            </w:tcBorders>
            <w:shd w:val="clear" w:color="auto" w:fill="1F497D" w:themeFill="text2"/>
          </w:tcPr>
          <w:p w14:paraId="7B86A4D2" w14:textId="77777777" w:rsidR="00E14E1A" w:rsidRPr="00E5414D" w:rsidRDefault="00E14E1A" w:rsidP="005B4A8D">
            <w:pPr>
              <w:spacing w:before="60"/>
              <w:rPr>
                <w:sz w:val="10"/>
              </w:rPr>
            </w:pPr>
          </w:p>
        </w:tc>
        <w:tc>
          <w:tcPr>
            <w:tcW w:w="90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tcPr>
          <w:p w14:paraId="776E1422" w14:textId="77777777" w:rsidR="00E14E1A" w:rsidRPr="00E5414D" w:rsidRDefault="00E14E1A" w:rsidP="005B4A8D">
            <w:pPr>
              <w:spacing w:before="60"/>
              <w:rPr>
                <w:sz w:val="10"/>
              </w:rPr>
            </w:pPr>
          </w:p>
        </w:tc>
      </w:tr>
    </w:tbl>
    <w:p w14:paraId="1288729A" w14:textId="07394198" w:rsidR="00E14E1A" w:rsidRDefault="00E14E1A" w:rsidP="00E14E1A">
      <w:pPr>
        <w:spacing w:before="360"/>
        <w:rPr>
          <w:b/>
        </w:rPr>
      </w:pPr>
      <w:r>
        <w:rPr>
          <w:b/>
        </w:rPr>
        <w:t xml:space="preserve">Change: </w:t>
      </w:r>
      <w:r>
        <w:t>A</w:t>
      </w:r>
      <w:r w:rsidR="00543649">
        <w:t xml:space="preserve">synchronous workflow jobs are no longer deleted when the time-out period that is specified by the </w:t>
      </w:r>
      <w:proofErr w:type="spellStart"/>
      <w:r w:rsidR="00543649">
        <w:t>PSElapsedTimeoutSec</w:t>
      </w:r>
      <w:proofErr w:type="spellEnd"/>
      <w:r w:rsidR="00543649">
        <w:t xml:space="preserve"> wo</w:t>
      </w:r>
      <w:r w:rsidR="003918E3">
        <w:t>r</w:t>
      </w:r>
      <w:r w:rsidR="00543649">
        <w:t>kflow common parameter has elapsed.</w:t>
      </w:r>
    </w:p>
    <w:p w14:paraId="21016D00" w14:textId="23B29C1E" w:rsidR="00543649" w:rsidRDefault="00E14E1A" w:rsidP="00543649">
      <w:pPr>
        <w:spacing w:before="360"/>
        <w:rPr>
          <w:b/>
        </w:rPr>
      </w:pPr>
      <w:r w:rsidRPr="008A22DD">
        <w:rPr>
          <w:b/>
        </w:rPr>
        <w:t>Description:</w:t>
      </w:r>
      <w:r>
        <w:t xml:space="preserve"> </w:t>
      </w:r>
      <w:r w:rsidR="00543649">
        <w:t xml:space="preserve">Asynchronous workflow jobs are no longer deleted when the time-out period that is specified by the </w:t>
      </w:r>
      <w:proofErr w:type="spellStart"/>
      <w:r w:rsidR="00543649">
        <w:t>PSElapsedTimeoutSec</w:t>
      </w:r>
      <w:proofErr w:type="spellEnd"/>
      <w:r w:rsidR="00543649">
        <w:t xml:space="preserve"> wo</w:t>
      </w:r>
      <w:r w:rsidR="003918E3">
        <w:t>r</w:t>
      </w:r>
      <w:r w:rsidR="00543649">
        <w:t>kflow common parameter has elapsed.</w:t>
      </w:r>
    </w:p>
    <w:p w14:paraId="1C9BBD4C" w14:textId="61FF7A3D" w:rsidR="00E14E1A" w:rsidRDefault="00E14E1A" w:rsidP="00543649"/>
    <w:p w14:paraId="1DB9DDAF" w14:textId="77777777" w:rsidR="00E14E1A" w:rsidRDefault="00E14E1A" w:rsidP="00E14E1A">
      <w:pPr>
        <w:pStyle w:val="NoSpacing"/>
      </w:pPr>
      <w:r w:rsidRPr="008A22DD">
        <w:rPr>
          <w:b/>
        </w:rPr>
        <w:t>Breaking?</w:t>
      </w:r>
      <w:r>
        <w:t xml:space="preserve"> No</w:t>
      </w:r>
    </w:p>
    <w:p w14:paraId="32307D10" w14:textId="77777777" w:rsidR="00E14E1A" w:rsidRDefault="00E14E1A" w:rsidP="004E71BD">
      <w:pPr>
        <w:pStyle w:val="NoSpacing"/>
      </w:pPr>
    </w:p>
    <w:tbl>
      <w:tblPr>
        <w:tblStyle w:val="TableGrid"/>
        <w:tblW w:w="0" w:type="auto"/>
        <w:tblCellMar>
          <w:left w:w="0" w:type="dxa"/>
          <w:right w:w="0" w:type="dxa"/>
        </w:tblCellMar>
        <w:tblLook w:val="04A0" w:firstRow="1" w:lastRow="0" w:firstColumn="1" w:lastColumn="0" w:noHBand="0" w:noVBand="1"/>
      </w:tblPr>
      <w:tblGrid>
        <w:gridCol w:w="185"/>
        <w:gridCol w:w="900"/>
      </w:tblGrid>
      <w:tr w:rsidR="00543649" w14:paraId="121DA8D4" w14:textId="77777777" w:rsidTr="005B4A8D">
        <w:trPr>
          <w:trHeight w:val="144"/>
        </w:trPr>
        <w:tc>
          <w:tcPr>
            <w:tcW w:w="185" w:type="dxa"/>
            <w:tcBorders>
              <w:top w:val="single" w:sz="4" w:space="0" w:color="1F497D" w:themeColor="text2"/>
              <w:left w:val="single" w:sz="4" w:space="0" w:color="1F497D" w:themeColor="text2"/>
              <w:bottom w:val="single" w:sz="4" w:space="0" w:color="1F497D" w:themeColor="text2"/>
              <w:right w:val="single" w:sz="4" w:space="0" w:color="DBE5F1" w:themeColor="accent1" w:themeTint="33"/>
            </w:tcBorders>
            <w:shd w:val="clear" w:color="auto" w:fill="1F497D" w:themeFill="text2"/>
          </w:tcPr>
          <w:p w14:paraId="63F1AB0B" w14:textId="77777777" w:rsidR="00543649" w:rsidRPr="00E5414D" w:rsidRDefault="00543649" w:rsidP="005B4A8D">
            <w:pPr>
              <w:spacing w:before="60"/>
              <w:rPr>
                <w:sz w:val="10"/>
              </w:rPr>
            </w:pPr>
          </w:p>
        </w:tc>
        <w:tc>
          <w:tcPr>
            <w:tcW w:w="90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tcPr>
          <w:p w14:paraId="493BB1B8" w14:textId="77777777" w:rsidR="00543649" w:rsidRPr="00E5414D" w:rsidRDefault="00543649" w:rsidP="005B4A8D">
            <w:pPr>
              <w:spacing w:before="60"/>
              <w:rPr>
                <w:sz w:val="10"/>
              </w:rPr>
            </w:pPr>
          </w:p>
        </w:tc>
      </w:tr>
    </w:tbl>
    <w:p w14:paraId="16E27D59" w14:textId="1CF3C0C9" w:rsidR="00543649" w:rsidRDefault="00543649" w:rsidP="00543649">
      <w:pPr>
        <w:spacing w:before="360"/>
        <w:rPr>
          <w:b/>
        </w:rPr>
      </w:pPr>
      <w:r>
        <w:rPr>
          <w:b/>
        </w:rPr>
        <w:t xml:space="preserve">Change: </w:t>
      </w:r>
      <w:proofErr w:type="spellStart"/>
      <w:r>
        <w:t>RepeatIndefinitely</w:t>
      </w:r>
      <w:proofErr w:type="spellEnd"/>
      <w:r>
        <w:t xml:space="preserve"> parameter added to New-</w:t>
      </w:r>
      <w:proofErr w:type="spellStart"/>
      <w:r>
        <w:t>JobTrigger</w:t>
      </w:r>
      <w:proofErr w:type="spellEnd"/>
      <w:r>
        <w:t xml:space="preserve"> and Set-</w:t>
      </w:r>
      <w:proofErr w:type="spellStart"/>
      <w:r>
        <w:t>JobTrigger</w:t>
      </w:r>
      <w:proofErr w:type="spellEnd"/>
    </w:p>
    <w:p w14:paraId="09EF78E1" w14:textId="79C3182B" w:rsidR="00543649" w:rsidRDefault="00543649" w:rsidP="00543649">
      <w:r w:rsidRPr="008A22DD">
        <w:rPr>
          <w:b/>
        </w:rPr>
        <w:t>Description:</w:t>
      </w:r>
      <w:r>
        <w:t xml:space="preserve"> A new parameter, </w:t>
      </w:r>
      <w:proofErr w:type="spellStart"/>
      <w:r>
        <w:t>RepeatIndefinitely</w:t>
      </w:r>
      <w:proofErr w:type="spellEnd"/>
      <w:r>
        <w:t>, has been added to the New-</w:t>
      </w:r>
      <w:proofErr w:type="spellStart"/>
      <w:r>
        <w:t>JobTrigger</w:t>
      </w:r>
      <w:proofErr w:type="spellEnd"/>
      <w:r>
        <w:t xml:space="preserve"> and Set-</w:t>
      </w:r>
      <w:proofErr w:type="spellStart"/>
      <w:r>
        <w:t>JobTrigger</w:t>
      </w:r>
      <w:proofErr w:type="spellEnd"/>
      <w:r>
        <w:t xml:space="preserve"> </w:t>
      </w:r>
      <w:proofErr w:type="spellStart"/>
      <w:r>
        <w:t>cmdlets</w:t>
      </w:r>
      <w:proofErr w:type="spellEnd"/>
      <w:r>
        <w:t xml:space="preserve">. This eliminates the necessity of specifying a </w:t>
      </w:r>
      <w:proofErr w:type="spellStart"/>
      <w:r>
        <w:t>TimeSpan.MaxValue</w:t>
      </w:r>
      <w:proofErr w:type="spellEnd"/>
      <w:r>
        <w:t xml:space="preserve"> value for the </w:t>
      </w:r>
      <w:proofErr w:type="spellStart"/>
      <w:r>
        <w:t>RepetitionDuration</w:t>
      </w:r>
      <w:proofErr w:type="spellEnd"/>
      <w:r>
        <w:t xml:space="preserve"> parameter to run a scheduled job repeatedly, for an indefinite period.</w:t>
      </w:r>
    </w:p>
    <w:p w14:paraId="42FD1665" w14:textId="77777777" w:rsidR="00543649" w:rsidRDefault="00543649" w:rsidP="00543649">
      <w:pPr>
        <w:pStyle w:val="NoSpacing"/>
      </w:pPr>
    </w:p>
    <w:p w14:paraId="0251058D" w14:textId="77777777" w:rsidR="00543649" w:rsidRDefault="00543649" w:rsidP="00543649">
      <w:pPr>
        <w:pStyle w:val="NoSpacing"/>
      </w:pPr>
      <w:r w:rsidRPr="008A22DD">
        <w:rPr>
          <w:b/>
        </w:rPr>
        <w:t>Breaking?</w:t>
      </w:r>
      <w:r>
        <w:t xml:space="preserve"> No</w:t>
      </w:r>
    </w:p>
    <w:p w14:paraId="59751E25" w14:textId="5443CE87" w:rsidR="00543649" w:rsidRDefault="00543649" w:rsidP="00543649">
      <w:pPr>
        <w:spacing w:before="0" w:after="0"/>
      </w:pPr>
    </w:p>
    <w:tbl>
      <w:tblPr>
        <w:tblStyle w:val="TableGrid"/>
        <w:tblW w:w="0" w:type="auto"/>
        <w:tblCellMar>
          <w:left w:w="0" w:type="dxa"/>
          <w:right w:w="0" w:type="dxa"/>
        </w:tblCellMar>
        <w:tblLook w:val="04A0" w:firstRow="1" w:lastRow="0" w:firstColumn="1" w:lastColumn="0" w:noHBand="0" w:noVBand="1"/>
      </w:tblPr>
      <w:tblGrid>
        <w:gridCol w:w="185"/>
        <w:gridCol w:w="900"/>
      </w:tblGrid>
      <w:tr w:rsidR="00543649" w14:paraId="2EBAF22A" w14:textId="77777777" w:rsidTr="005B4A8D">
        <w:trPr>
          <w:trHeight w:val="144"/>
        </w:trPr>
        <w:tc>
          <w:tcPr>
            <w:tcW w:w="185" w:type="dxa"/>
            <w:tcBorders>
              <w:top w:val="single" w:sz="4" w:space="0" w:color="1F497D" w:themeColor="text2"/>
              <w:left w:val="single" w:sz="4" w:space="0" w:color="1F497D" w:themeColor="text2"/>
              <w:bottom w:val="single" w:sz="4" w:space="0" w:color="1F497D" w:themeColor="text2"/>
              <w:right w:val="single" w:sz="4" w:space="0" w:color="DBE5F1" w:themeColor="accent1" w:themeTint="33"/>
            </w:tcBorders>
            <w:shd w:val="clear" w:color="auto" w:fill="1F497D" w:themeFill="text2"/>
          </w:tcPr>
          <w:p w14:paraId="7D125EAF" w14:textId="77777777" w:rsidR="00543649" w:rsidRPr="00E5414D" w:rsidRDefault="00543649" w:rsidP="005B4A8D">
            <w:pPr>
              <w:spacing w:before="60"/>
              <w:rPr>
                <w:sz w:val="10"/>
              </w:rPr>
            </w:pPr>
          </w:p>
        </w:tc>
        <w:tc>
          <w:tcPr>
            <w:tcW w:w="90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tcPr>
          <w:p w14:paraId="44C75955" w14:textId="77777777" w:rsidR="00543649" w:rsidRPr="00E5414D" w:rsidRDefault="00543649" w:rsidP="005B4A8D">
            <w:pPr>
              <w:spacing w:before="60"/>
              <w:rPr>
                <w:sz w:val="10"/>
              </w:rPr>
            </w:pPr>
          </w:p>
        </w:tc>
      </w:tr>
    </w:tbl>
    <w:p w14:paraId="54E8F865" w14:textId="72A975C1" w:rsidR="00543649" w:rsidRDefault="00543649" w:rsidP="00543649">
      <w:pPr>
        <w:spacing w:before="360"/>
        <w:rPr>
          <w:b/>
        </w:rPr>
      </w:pPr>
      <w:r>
        <w:rPr>
          <w:b/>
        </w:rPr>
        <w:t xml:space="preserve">Change: </w:t>
      </w:r>
      <w:proofErr w:type="spellStart"/>
      <w:r>
        <w:t>PassThru</w:t>
      </w:r>
      <w:proofErr w:type="spellEnd"/>
      <w:r>
        <w:t xml:space="preserve"> parameter added to Enable-</w:t>
      </w:r>
      <w:proofErr w:type="spellStart"/>
      <w:r>
        <w:t>JobTrigger</w:t>
      </w:r>
      <w:proofErr w:type="spellEnd"/>
      <w:r>
        <w:t xml:space="preserve"> and Disable-</w:t>
      </w:r>
      <w:proofErr w:type="spellStart"/>
      <w:r>
        <w:t>JobTrigger</w:t>
      </w:r>
      <w:proofErr w:type="spellEnd"/>
    </w:p>
    <w:p w14:paraId="088E0AF1" w14:textId="0B7A4DD6" w:rsidR="00543649" w:rsidRDefault="00543649" w:rsidP="00543649">
      <w:r w:rsidRPr="008A22DD">
        <w:rPr>
          <w:b/>
        </w:rPr>
        <w:t>Description:</w:t>
      </w:r>
      <w:r>
        <w:t xml:space="preserve"> A </w:t>
      </w:r>
      <w:proofErr w:type="spellStart"/>
      <w:r>
        <w:t>PassThru</w:t>
      </w:r>
      <w:proofErr w:type="spellEnd"/>
      <w:r>
        <w:t xml:space="preserve"> parameter has been added to the Enable-</w:t>
      </w:r>
      <w:proofErr w:type="spellStart"/>
      <w:r>
        <w:t>JobTrigger</w:t>
      </w:r>
      <w:proofErr w:type="spellEnd"/>
      <w:r>
        <w:t xml:space="preserve"> and Disable-</w:t>
      </w:r>
      <w:proofErr w:type="spellStart"/>
      <w:r>
        <w:t>JobTrigger</w:t>
      </w:r>
      <w:proofErr w:type="spellEnd"/>
      <w:r>
        <w:t xml:space="preserve"> </w:t>
      </w:r>
      <w:proofErr w:type="spellStart"/>
      <w:r>
        <w:t>cmdlets</w:t>
      </w:r>
      <w:proofErr w:type="spellEnd"/>
      <w:r>
        <w:t xml:space="preserve">. The </w:t>
      </w:r>
      <w:proofErr w:type="spellStart"/>
      <w:r>
        <w:t>PassThru</w:t>
      </w:r>
      <w:proofErr w:type="spellEnd"/>
      <w:r>
        <w:t xml:space="preserve"> parameter displays any objects that are created or modified by your command.</w:t>
      </w:r>
    </w:p>
    <w:p w14:paraId="4C4687A2" w14:textId="77777777" w:rsidR="00543649" w:rsidRDefault="00543649" w:rsidP="00543649">
      <w:pPr>
        <w:pStyle w:val="NoSpacing"/>
      </w:pPr>
    </w:p>
    <w:p w14:paraId="48CE21A6" w14:textId="77777777" w:rsidR="00543649" w:rsidRDefault="00543649" w:rsidP="00543649">
      <w:pPr>
        <w:pStyle w:val="NoSpacing"/>
      </w:pPr>
      <w:r w:rsidRPr="008A22DD">
        <w:rPr>
          <w:b/>
        </w:rPr>
        <w:t>Breaking?</w:t>
      </w:r>
      <w:r>
        <w:t xml:space="preserve"> No</w:t>
      </w:r>
    </w:p>
    <w:p w14:paraId="40222AD3" w14:textId="4856E63C" w:rsidR="00543649" w:rsidRDefault="00543649" w:rsidP="00543649">
      <w:pPr>
        <w:spacing w:before="0" w:after="0"/>
      </w:pPr>
    </w:p>
    <w:tbl>
      <w:tblPr>
        <w:tblStyle w:val="TableGrid"/>
        <w:tblW w:w="0" w:type="auto"/>
        <w:tblCellMar>
          <w:left w:w="0" w:type="dxa"/>
          <w:right w:w="0" w:type="dxa"/>
        </w:tblCellMar>
        <w:tblLook w:val="04A0" w:firstRow="1" w:lastRow="0" w:firstColumn="1" w:lastColumn="0" w:noHBand="0" w:noVBand="1"/>
      </w:tblPr>
      <w:tblGrid>
        <w:gridCol w:w="185"/>
        <w:gridCol w:w="900"/>
      </w:tblGrid>
      <w:tr w:rsidR="00543649" w14:paraId="0C149E1D" w14:textId="77777777" w:rsidTr="005B4A8D">
        <w:trPr>
          <w:trHeight w:val="144"/>
        </w:trPr>
        <w:tc>
          <w:tcPr>
            <w:tcW w:w="185" w:type="dxa"/>
            <w:tcBorders>
              <w:top w:val="single" w:sz="4" w:space="0" w:color="1F497D" w:themeColor="text2"/>
              <w:left w:val="single" w:sz="4" w:space="0" w:color="1F497D" w:themeColor="text2"/>
              <w:bottom w:val="single" w:sz="4" w:space="0" w:color="1F497D" w:themeColor="text2"/>
              <w:right w:val="single" w:sz="4" w:space="0" w:color="DBE5F1" w:themeColor="accent1" w:themeTint="33"/>
            </w:tcBorders>
            <w:shd w:val="clear" w:color="auto" w:fill="1F497D" w:themeFill="text2"/>
          </w:tcPr>
          <w:p w14:paraId="79D1AB34" w14:textId="77777777" w:rsidR="00543649" w:rsidRPr="00E5414D" w:rsidRDefault="00543649" w:rsidP="005B4A8D">
            <w:pPr>
              <w:spacing w:before="60"/>
              <w:rPr>
                <w:sz w:val="10"/>
              </w:rPr>
            </w:pPr>
          </w:p>
        </w:tc>
        <w:tc>
          <w:tcPr>
            <w:tcW w:w="90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tcPr>
          <w:p w14:paraId="7BA1DFD3" w14:textId="77777777" w:rsidR="00543649" w:rsidRPr="00E5414D" w:rsidRDefault="00543649" w:rsidP="005B4A8D">
            <w:pPr>
              <w:spacing w:before="60"/>
              <w:rPr>
                <w:sz w:val="10"/>
              </w:rPr>
            </w:pPr>
          </w:p>
        </w:tc>
      </w:tr>
    </w:tbl>
    <w:p w14:paraId="0E0266C6" w14:textId="2E1DD8D7" w:rsidR="00543649" w:rsidRDefault="00543649" w:rsidP="00543649">
      <w:pPr>
        <w:spacing w:before="360"/>
        <w:rPr>
          <w:b/>
        </w:rPr>
      </w:pPr>
      <w:r>
        <w:rPr>
          <w:b/>
        </w:rPr>
        <w:t xml:space="preserve">Change: </w:t>
      </w:r>
      <w:proofErr w:type="spellStart"/>
      <w:r>
        <w:t>WorkgroupName</w:t>
      </w:r>
      <w:proofErr w:type="spellEnd"/>
      <w:r>
        <w:t xml:space="preserve"> used in both Add-Computer and Remove-Computer</w:t>
      </w:r>
    </w:p>
    <w:p w14:paraId="0D2D822A" w14:textId="156BD71A" w:rsidR="00543649" w:rsidRDefault="00543649" w:rsidP="00543649">
      <w:r w:rsidRPr="008A22DD">
        <w:rPr>
          <w:b/>
        </w:rPr>
        <w:t>Description:</w:t>
      </w:r>
      <w:r>
        <w:t xml:space="preserve"> The parameter names for specifyin</w:t>
      </w:r>
      <w:r w:rsidR="003918E3">
        <w:t>g</w:t>
      </w:r>
      <w:r>
        <w:t xml:space="preserve"> a workgroup in the Add-Computer and Remove-Computer </w:t>
      </w:r>
      <w:proofErr w:type="spellStart"/>
      <w:r>
        <w:t>cmdlets</w:t>
      </w:r>
      <w:proofErr w:type="spellEnd"/>
      <w:r>
        <w:t xml:space="preserve"> are now consistent. Both </w:t>
      </w:r>
      <w:proofErr w:type="spellStart"/>
      <w:r>
        <w:t>cmdlets</w:t>
      </w:r>
      <w:proofErr w:type="spellEnd"/>
      <w:r>
        <w:t xml:space="preserve"> now use the parameter </w:t>
      </w:r>
      <w:proofErr w:type="spellStart"/>
      <w:r>
        <w:t>WorkgroupName</w:t>
      </w:r>
      <w:proofErr w:type="spellEnd"/>
      <w:r>
        <w:t>.</w:t>
      </w:r>
    </w:p>
    <w:p w14:paraId="25E73CA2" w14:textId="77777777" w:rsidR="00543649" w:rsidRDefault="00543649" w:rsidP="00543649">
      <w:pPr>
        <w:pStyle w:val="NoSpacing"/>
      </w:pPr>
    </w:p>
    <w:p w14:paraId="330DCF3F" w14:textId="77777777" w:rsidR="00543649" w:rsidRDefault="00543649" w:rsidP="00543649">
      <w:pPr>
        <w:pStyle w:val="NoSpacing"/>
      </w:pPr>
      <w:r w:rsidRPr="008A22DD">
        <w:rPr>
          <w:b/>
        </w:rPr>
        <w:t>Breaking?</w:t>
      </w:r>
      <w:r>
        <w:t xml:space="preserve"> No</w:t>
      </w:r>
    </w:p>
    <w:p w14:paraId="63EA268E" w14:textId="48CB79CB" w:rsidR="00543649" w:rsidRDefault="00543649" w:rsidP="00543649">
      <w:pPr>
        <w:spacing w:before="0" w:after="0"/>
      </w:pPr>
    </w:p>
    <w:tbl>
      <w:tblPr>
        <w:tblStyle w:val="TableGrid"/>
        <w:tblW w:w="0" w:type="auto"/>
        <w:tblCellMar>
          <w:left w:w="0" w:type="dxa"/>
          <w:right w:w="0" w:type="dxa"/>
        </w:tblCellMar>
        <w:tblLook w:val="04A0" w:firstRow="1" w:lastRow="0" w:firstColumn="1" w:lastColumn="0" w:noHBand="0" w:noVBand="1"/>
      </w:tblPr>
      <w:tblGrid>
        <w:gridCol w:w="185"/>
        <w:gridCol w:w="900"/>
      </w:tblGrid>
      <w:tr w:rsidR="00543649" w14:paraId="2EB35FF2" w14:textId="77777777" w:rsidTr="005B4A8D">
        <w:trPr>
          <w:trHeight w:val="144"/>
        </w:trPr>
        <w:tc>
          <w:tcPr>
            <w:tcW w:w="185" w:type="dxa"/>
            <w:tcBorders>
              <w:top w:val="single" w:sz="4" w:space="0" w:color="1F497D" w:themeColor="text2"/>
              <w:left w:val="single" w:sz="4" w:space="0" w:color="1F497D" w:themeColor="text2"/>
              <w:bottom w:val="single" w:sz="4" w:space="0" w:color="1F497D" w:themeColor="text2"/>
              <w:right w:val="single" w:sz="4" w:space="0" w:color="DBE5F1" w:themeColor="accent1" w:themeTint="33"/>
            </w:tcBorders>
            <w:shd w:val="clear" w:color="auto" w:fill="1F497D" w:themeFill="text2"/>
          </w:tcPr>
          <w:p w14:paraId="0AAC1122" w14:textId="77777777" w:rsidR="00543649" w:rsidRPr="00E5414D" w:rsidRDefault="00543649" w:rsidP="005B4A8D">
            <w:pPr>
              <w:spacing w:before="60"/>
              <w:rPr>
                <w:sz w:val="10"/>
              </w:rPr>
            </w:pPr>
          </w:p>
        </w:tc>
        <w:tc>
          <w:tcPr>
            <w:tcW w:w="90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tcPr>
          <w:p w14:paraId="061A015F" w14:textId="77777777" w:rsidR="00543649" w:rsidRPr="00E5414D" w:rsidRDefault="00543649" w:rsidP="005B4A8D">
            <w:pPr>
              <w:spacing w:before="60"/>
              <w:rPr>
                <w:sz w:val="10"/>
              </w:rPr>
            </w:pPr>
          </w:p>
        </w:tc>
      </w:tr>
    </w:tbl>
    <w:p w14:paraId="327496DD" w14:textId="5D4880A9" w:rsidR="00543649" w:rsidRDefault="00543649" w:rsidP="00543649">
      <w:pPr>
        <w:spacing w:before="360"/>
        <w:rPr>
          <w:b/>
        </w:rPr>
      </w:pPr>
      <w:r>
        <w:rPr>
          <w:b/>
        </w:rPr>
        <w:t xml:space="preserve">Change: </w:t>
      </w:r>
      <w:proofErr w:type="spellStart"/>
      <w:r>
        <w:t>PipelineVariable</w:t>
      </w:r>
      <w:proofErr w:type="spellEnd"/>
      <w:r>
        <w:t xml:space="preserve"> added as a common parameter</w:t>
      </w:r>
    </w:p>
    <w:p w14:paraId="06B7DD00" w14:textId="410C2D19" w:rsidR="003918E3" w:rsidRDefault="00543649" w:rsidP="00543649">
      <w:r w:rsidRPr="008A22DD">
        <w:rPr>
          <w:b/>
        </w:rPr>
        <w:t>Description:</w:t>
      </w:r>
      <w:r>
        <w:t xml:space="preserve"> A new common parameter, </w:t>
      </w:r>
      <w:proofErr w:type="spellStart"/>
      <w:r>
        <w:t>PipelineVariable</w:t>
      </w:r>
      <w:proofErr w:type="spellEnd"/>
      <w:r>
        <w:t xml:space="preserve">, has been added. </w:t>
      </w:r>
      <w:proofErr w:type="spellStart"/>
      <w:r>
        <w:t>PipelineVariable</w:t>
      </w:r>
      <w:proofErr w:type="spellEnd"/>
      <w:r>
        <w:t xml:space="preserve"> lets you save the results of a piped command (or part of a piped command) as a variable that can be passed through the remainder of the pipeline.</w:t>
      </w:r>
    </w:p>
    <w:p w14:paraId="3DCC6EDB" w14:textId="56A607F0" w:rsidR="00543649" w:rsidRDefault="009457EC" w:rsidP="00543649">
      <w:r>
        <w:t>Support of this parameter extends to the context of iterative pipelines, such as those used by System Center Orchestrator; that is, pipelines that run commands simply left-to-right, as opposed to interspersed running by using streaming.</w:t>
      </w:r>
    </w:p>
    <w:p w14:paraId="66C5A7D7" w14:textId="77777777" w:rsidR="00543649" w:rsidRDefault="00543649" w:rsidP="00543649">
      <w:pPr>
        <w:pStyle w:val="NoSpacing"/>
      </w:pPr>
    </w:p>
    <w:p w14:paraId="6E08BA65" w14:textId="0A16D655" w:rsidR="00543649" w:rsidRDefault="00543649" w:rsidP="004E71BD">
      <w:pPr>
        <w:pStyle w:val="NoSpacing"/>
      </w:pPr>
      <w:r w:rsidRPr="008A22DD">
        <w:rPr>
          <w:b/>
        </w:rPr>
        <w:t>Breaking?</w:t>
      </w:r>
      <w:r>
        <w:t xml:space="preserve"> No</w:t>
      </w:r>
    </w:p>
    <w:p w14:paraId="78DDBCDF" w14:textId="77777777" w:rsidR="00543649" w:rsidRDefault="00543649" w:rsidP="00543649">
      <w:pPr>
        <w:spacing w:before="0" w:after="0"/>
      </w:pPr>
    </w:p>
    <w:tbl>
      <w:tblPr>
        <w:tblStyle w:val="TableGrid"/>
        <w:tblW w:w="0" w:type="auto"/>
        <w:tblCellMar>
          <w:left w:w="0" w:type="dxa"/>
          <w:right w:w="0" w:type="dxa"/>
        </w:tblCellMar>
        <w:tblLook w:val="04A0" w:firstRow="1" w:lastRow="0" w:firstColumn="1" w:lastColumn="0" w:noHBand="0" w:noVBand="1"/>
      </w:tblPr>
      <w:tblGrid>
        <w:gridCol w:w="185"/>
        <w:gridCol w:w="900"/>
      </w:tblGrid>
      <w:tr w:rsidR="00543649" w14:paraId="49EDA7D8" w14:textId="77777777" w:rsidTr="005B4A8D">
        <w:trPr>
          <w:trHeight w:val="144"/>
        </w:trPr>
        <w:tc>
          <w:tcPr>
            <w:tcW w:w="185" w:type="dxa"/>
            <w:tcBorders>
              <w:top w:val="single" w:sz="4" w:space="0" w:color="1F497D" w:themeColor="text2"/>
              <w:left w:val="single" w:sz="4" w:space="0" w:color="1F497D" w:themeColor="text2"/>
              <w:bottom w:val="single" w:sz="4" w:space="0" w:color="1F497D" w:themeColor="text2"/>
              <w:right w:val="single" w:sz="4" w:space="0" w:color="DBE5F1" w:themeColor="accent1" w:themeTint="33"/>
            </w:tcBorders>
            <w:shd w:val="clear" w:color="auto" w:fill="1F497D" w:themeFill="text2"/>
          </w:tcPr>
          <w:p w14:paraId="6DA3B078" w14:textId="77777777" w:rsidR="00543649" w:rsidRPr="00E5414D" w:rsidRDefault="00543649" w:rsidP="005B4A8D">
            <w:pPr>
              <w:spacing w:before="60"/>
              <w:rPr>
                <w:sz w:val="10"/>
              </w:rPr>
            </w:pPr>
          </w:p>
        </w:tc>
        <w:tc>
          <w:tcPr>
            <w:tcW w:w="90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tcPr>
          <w:p w14:paraId="3BB5D65E" w14:textId="77777777" w:rsidR="00543649" w:rsidRPr="00E5414D" w:rsidRDefault="00543649" w:rsidP="005B4A8D">
            <w:pPr>
              <w:spacing w:before="60"/>
              <w:rPr>
                <w:sz w:val="10"/>
              </w:rPr>
            </w:pPr>
          </w:p>
        </w:tc>
      </w:tr>
    </w:tbl>
    <w:p w14:paraId="46031ECF" w14:textId="7143A514" w:rsidR="00543649" w:rsidRDefault="00543649" w:rsidP="00543649">
      <w:pPr>
        <w:spacing w:before="360"/>
        <w:rPr>
          <w:b/>
        </w:rPr>
      </w:pPr>
      <w:r>
        <w:rPr>
          <w:b/>
        </w:rPr>
        <w:t xml:space="preserve">Change: </w:t>
      </w:r>
      <w:r>
        <w:t xml:space="preserve">Collection filtering </w:t>
      </w:r>
      <w:r w:rsidR="009457EC">
        <w:t>support</w:t>
      </w:r>
    </w:p>
    <w:p w14:paraId="00C1BFF3" w14:textId="2B018892" w:rsidR="00543649" w:rsidRDefault="00543649" w:rsidP="00543649">
      <w:r w:rsidRPr="008A22DD">
        <w:rPr>
          <w:b/>
        </w:rPr>
        <w:t>Description:</w:t>
      </w:r>
      <w:r>
        <w:t xml:space="preserve"> </w:t>
      </w:r>
      <w:r w:rsidR="009457EC">
        <w:t xml:space="preserve">Collection filtering by using </w:t>
      </w:r>
      <w:proofErr w:type="gramStart"/>
      <w:r w:rsidR="009457EC">
        <w:t>a method</w:t>
      </w:r>
      <w:proofErr w:type="gramEnd"/>
      <w:r w:rsidR="009457EC">
        <w:t xml:space="preserve"> syntax is now supported.</w:t>
      </w:r>
    </w:p>
    <w:p w14:paraId="23ED6B1A" w14:textId="77777777" w:rsidR="00543649" w:rsidRDefault="00543649" w:rsidP="00543649">
      <w:pPr>
        <w:pStyle w:val="NoSpacing"/>
      </w:pPr>
    </w:p>
    <w:p w14:paraId="66328329" w14:textId="77777777" w:rsidR="00543649" w:rsidRDefault="00543649" w:rsidP="00543649">
      <w:pPr>
        <w:pStyle w:val="NoSpacing"/>
      </w:pPr>
      <w:r w:rsidRPr="008A22DD">
        <w:rPr>
          <w:b/>
        </w:rPr>
        <w:t>Breaking?</w:t>
      </w:r>
      <w:r>
        <w:t xml:space="preserve"> No</w:t>
      </w:r>
    </w:p>
    <w:p w14:paraId="1785BB9E" w14:textId="10C14EB7" w:rsidR="009457EC" w:rsidRDefault="009457EC" w:rsidP="009457EC">
      <w:pPr>
        <w:spacing w:before="0" w:after="0"/>
      </w:pPr>
    </w:p>
    <w:tbl>
      <w:tblPr>
        <w:tblStyle w:val="TableGrid"/>
        <w:tblW w:w="0" w:type="auto"/>
        <w:tblCellMar>
          <w:left w:w="0" w:type="dxa"/>
          <w:right w:w="0" w:type="dxa"/>
        </w:tblCellMar>
        <w:tblLook w:val="04A0" w:firstRow="1" w:lastRow="0" w:firstColumn="1" w:lastColumn="0" w:noHBand="0" w:noVBand="1"/>
      </w:tblPr>
      <w:tblGrid>
        <w:gridCol w:w="185"/>
        <w:gridCol w:w="900"/>
      </w:tblGrid>
      <w:tr w:rsidR="009457EC" w14:paraId="38BEA3C0" w14:textId="77777777" w:rsidTr="005B4A8D">
        <w:trPr>
          <w:trHeight w:val="144"/>
        </w:trPr>
        <w:tc>
          <w:tcPr>
            <w:tcW w:w="185" w:type="dxa"/>
            <w:tcBorders>
              <w:top w:val="single" w:sz="4" w:space="0" w:color="1F497D" w:themeColor="text2"/>
              <w:left w:val="single" w:sz="4" w:space="0" w:color="1F497D" w:themeColor="text2"/>
              <w:bottom w:val="single" w:sz="4" w:space="0" w:color="1F497D" w:themeColor="text2"/>
              <w:right w:val="single" w:sz="4" w:space="0" w:color="DBE5F1" w:themeColor="accent1" w:themeTint="33"/>
            </w:tcBorders>
            <w:shd w:val="clear" w:color="auto" w:fill="1F497D" w:themeFill="text2"/>
          </w:tcPr>
          <w:p w14:paraId="007B4FE1" w14:textId="77777777" w:rsidR="009457EC" w:rsidRPr="00E5414D" w:rsidRDefault="009457EC" w:rsidP="005B4A8D">
            <w:pPr>
              <w:spacing w:before="60"/>
              <w:rPr>
                <w:sz w:val="10"/>
              </w:rPr>
            </w:pPr>
          </w:p>
        </w:tc>
        <w:tc>
          <w:tcPr>
            <w:tcW w:w="90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tcPr>
          <w:p w14:paraId="15B4160D" w14:textId="77777777" w:rsidR="009457EC" w:rsidRPr="00E5414D" w:rsidRDefault="009457EC" w:rsidP="005B4A8D">
            <w:pPr>
              <w:spacing w:before="60"/>
              <w:rPr>
                <w:sz w:val="10"/>
              </w:rPr>
            </w:pPr>
          </w:p>
        </w:tc>
      </w:tr>
    </w:tbl>
    <w:p w14:paraId="049CD67B" w14:textId="6A0326B8" w:rsidR="009457EC" w:rsidRDefault="009457EC" w:rsidP="009457EC">
      <w:pPr>
        <w:spacing w:before="360"/>
        <w:rPr>
          <w:b/>
        </w:rPr>
      </w:pPr>
      <w:r>
        <w:rPr>
          <w:b/>
        </w:rPr>
        <w:t xml:space="preserve">Change: </w:t>
      </w:r>
      <w:proofErr w:type="spellStart"/>
      <w:r>
        <w:t>IncludeUserName</w:t>
      </w:r>
      <w:proofErr w:type="spellEnd"/>
      <w:r>
        <w:t xml:space="preserve"> added to Get-Process</w:t>
      </w:r>
    </w:p>
    <w:p w14:paraId="0FDCE0C3" w14:textId="67EE3D7C" w:rsidR="009457EC" w:rsidRDefault="009457EC" w:rsidP="009457EC">
      <w:r w:rsidRPr="008A22DD">
        <w:rPr>
          <w:b/>
        </w:rPr>
        <w:t>Description:</w:t>
      </w:r>
      <w:r>
        <w:t xml:space="preserve"> The Get-Process </w:t>
      </w:r>
      <w:proofErr w:type="spellStart"/>
      <w:r>
        <w:t>cmdlet</w:t>
      </w:r>
      <w:proofErr w:type="spellEnd"/>
      <w:r>
        <w:t xml:space="preserve"> has a new switch parameter, </w:t>
      </w:r>
      <w:proofErr w:type="spellStart"/>
      <w:r>
        <w:t>IncludeUserName</w:t>
      </w:r>
      <w:proofErr w:type="spellEnd"/>
      <w:r>
        <w:t>.</w:t>
      </w:r>
    </w:p>
    <w:p w14:paraId="27A75589" w14:textId="77777777" w:rsidR="009457EC" w:rsidRDefault="009457EC" w:rsidP="009457EC">
      <w:pPr>
        <w:pStyle w:val="NoSpacing"/>
      </w:pPr>
    </w:p>
    <w:p w14:paraId="39B9BF60" w14:textId="7FFFAF8C" w:rsidR="009457EC" w:rsidRDefault="009457EC" w:rsidP="00FE3C2F">
      <w:pPr>
        <w:pStyle w:val="NoSpacing"/>
      </w:pPr>
      <w:r w:rsidRPr="008A22DD">
        <w:rPr>
          <w:b/>
        </w:rPr>
        <w:t>Breaking?</w:t>
      </w:r>
      <w:r>
        <w:t xml:space="preserve"> No</w:t>
      </w:r>
    </w:p>
    <w:p w14:paraId="25EF8CFC" w14:textId="77777777" w:rsidR="009457EC" w:rsidRDefault="009457EC" w:rsidP="009457EC">
      <w:pPr>
        <w:spacing w:before="0" w:after="0"/>
      </w:pPr>
    </w:p>
    <w:tbl>
      <w:tblPr>
        <w:tblStyle w:val="TableGrid"/>
        <w:tblW w:w="0" w:type="auto"/>
        <w:tblCellMar>
          <w:left w:w="0" w:type="dxa"/>
          <w:right w:w="0" w:type="dxa"/>
        </w:tblCellMar>
        <w:tblLook w:val="04A0" w:firstRow="1" w:lastRow="0" w:firstColumn="1" w:lastColumn="0" w:noHBand="0" w:noVBand="1"/>
      </w:tblPr>
      <w:tblGrid>
        <w:gridCol w:w="185"/>
        <w:gridCol w:w="900"/>
      </w:tblGrid>
      <w:tr w:rsidR="009457EC" w14:paraId="47F0FF8F" w14:textId="77777777" w:rsidTr="005B4A8D">
        <w:trPr>
          <w:trHeight w:val="144"/>
        </w:trPr>
        <w:tc>
          <w:tcPr>
            <w:tcW w:w="185" w:type="dxa"/>
            <w:tcBorders>
              <w:top w:val="single" w:sz="4" w:space="0" w:color="1F497D" w:themeColor="text2"/>
              <w:left w:val="single" w:sz="4" w:space="0" w:color="1F497D" w:themeColor="text2"/>
              <w:bottom w:val="single" w:sz="4" w:space="0" w:color="1F497D" w:themeColor="text2"/>
              <w:right w:val="single" w:sz="4" w:space="0" w:color="DBE5F1" w:themeColor="accent1" w:themeTint="33"/>
            </w:tcBorders>
            <w:shd w:val="clear" w:color="auto" w:fill="1F497D" w:themeFill="text2"/>
          </w:tcPr>
          <w:p w14:paraId="7200617B" w14:textId="77777777" w:rsidR="009457EC" w:rsidRPr="00E5414D" w:rsidRDefault="009457EC" w:rsidP="005B4A8D">
            <w:pPr>
              <w:spacing w:before="60"/>
              <w:rPr>
                <w:sz w:val="10"/>
              </w:rPr>
            </w:pPr>
          </w:p>
        </w:tc>
        <w:tc>
          <w:tcPr>
            <w:tcW w:w="90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tcPr>
          <w:p w14:paraId="13A8A5E5" w14:textId="77777777" w:rsidR="009457EC" w:rsidRPr="00E5414D" w:rsidRDefault="009457EC" w:rsidP="005B4A8D">
            <w:pPr>
              <w:spacing w:before="60"/>
              <w:rPr>
                <w:sz w:val="10"/>
              </w:rPr>
            </w:pPr>
          </w:p>
        </w:tc>
      </w:tr>
    </w:tbl>
    <w:p w14:paraId="0388E1BA" w14:textId="56800A55" w:rsidR="009457EC" w:rsidRDefault="009457EC" w:rsidP="009457EC">
      <w:pPr>
        <w:spacing w:before="360"/>
        <w:rPr>
          <w:b/>
        </w:rPr>
      </w:pPr>
      <w:r>
        <w:rPr>
          <w:b/>
        </w:rPr>
        <w:t xml:space="preserve">Change: </w:t>
      </w:r>
      <w:r>
        <w:t xml:space="preserve">New </w:t>
      </w:r>
      <w:proofErr w:type="spellStart"/>
      <w:r>
        <w:t>cmdlet</w:t>
      </w:r>
      <w:proofErr w:type="spellEnd"/>
      <w:r>
        <w:t xml:space="preserve"> Get-</w:t>
      </w:r>
      <w:proofErr w:type="spellStart"/>
      <w:r>
        <w:t>FileHash</w:t>
      </w:r>
      <w:proofErr w:type="spellEnd"/>
    </w:p>
    <w:p w14:paraId="354848B4" w14:textId="29370A48" w:rsidR="009457EC" w:rsidRDefault="009457EC" w:rsidP="009457EC">
      <w:r w:rsidRPr="008A22DD">
        <w:rPr>
          <w:b/>
        </w:rPr>
        <w:t>Description:</w:t>
      </w:r>
      <w:r>
        <w:t xml:space="preserve"> A new </w:t>
      </w:r>
      <w:proofErr w:type="spellStart"/>
      <w:r>
        <w:t>cmdlet</w:t>
      </w:r>
      <w:proofErr w:type="spellEnd"/>
      <w:r>
        <w:t>, Get-</w:t>
      </w:r>
      <w:proofErr w:type="spellStart"/>
      <w:r>
        <w:t>FileHash</w:t>
      </w:r>
      <w:proofErr w:type="spellEnd"/>
      <w:r>
        <w:t>, that gets information about file hashes, has been added.</w:t>
      </w:r>
    </w:p>
    <w:p w14:paraId="3119FAB5" w14:textId="77777777" w:rsidR="009457EC" w:rsidRDefault="009457EC" w:rsidP="009457EC">
      <w:pPr>
        <w:pStyle w:val="NoSpacing"/>
      </w:pPr>
    </w:p>
    <w:p w14:paraId="4CB3B903" w14:textId="77777777" w:rsidR="009457EC" w:rsidRDefault="009457EC" w:rsidP="009457EC">
      <w:pPr>
        <w:pStyle w:val="NoSpacing"/>
      </w:pPr>
      <w:r w:rsidRPr="008A22DD">
        <w:rPr>
          <w:b/>
        </w:rPr>
        <w:lastRenderedPageBreak/>
        <w:t>Breaking?</w:t>
      </w:r>
      <w:r>
        <w:t xml:space="preserve"> No</w:t>
      </w:r>
    </w:p>
    <w:p w14:paraId="113B5E4F" w14:textId="0EFE9928" w:rsidR="00C67F3B" w:rsidRPr="00FE3C2F" w:rsidRDefault="00C67F3B" w:rsidP="00FE3C2F">
      <w:pPr>
        <w:pStyle w:val="NoSpacing"/>
      </w:pPr>
    </w:p>
    <w:p w14:paraId="12DA625F" w14:textId="770D93EF" w:rsidR="00C67F3B" w:rsidRDefault="009457EC" w:rsidP="009457EC">
      <w:pPr>
        <w:pStyle w:val="Heading3"/>
      </w:pPr>
      <w:r>
        <w:t>Windows PowerShell Workflow</w:t>
      </w:r>
    </w:p>
    <w:p w14:paraId="2DEDB3C5" w14:textId="5B4CA49F" w:rsidR="009457EC" w:rsidRDefault="009457EC" w:rsidP="009457EC">
      <w:pPr>
        <w:spacing w:before="360"/>
        <w:rPr>
          <w:b/>
        </w:rPr>
      </w:pPr>
      <w:r>
        <w:rPr>
          <w:b/>
        </w:rPr>
        <w:t xml:space="preserve">Change: </w:t>
      </w:r>
      <w:r>
        <w:t>Parameter binding enhanced to work outside of tab completion scenarios</w:t>
      </w:r>
    </w:p>
    <w:p w14:paraId="13165BC5" w14:textId="47F2DF64" w:rsidR="009457EC" w:rsidRDefault="009457EC" w:rsidP="009457EC">
      <w:r w:rsidRPr="008A22DD">
        <w:rPr>
          <w:b/>
        </w:rPr>
        <w:t>Description:</w:t>
      </w:r>
      <w:r>
        <w:t xml:space="preserve"> Parameter binding has been significantly enhanced to work outside of tab completion scenarios, such as with commands that do not exist in the current </w:t>
      </w:r>
      <w:proofErr w:type="spellStart"/>
      <w:r>
        <w:t>runspace</w:t>
      </w:r>
      <w:proofErr w:type="spellEnd"/>
      <w:r>
        <w:t>.</w:t>
      </w:r>
    </w:p>
    <w:p w14:paraId="5BCB47D1" w14:textId="77777777" w:rsidR="009457EC" w:rsidRDefault="009457EC" w:rsidP="009457EC">
      <w:pPr>
        <w:pStyle w:val="NoSpacing"/>
      </w:pPr>
    </w:p>
    <w:p w14:paraId="208F000F" w14:textId="77777777" w:rsidR="009457EC" w:rsidRDefault="009457EC" w:rsidP="009457EC">
      <w:pPr>
        <w:pStyle w:val="NoSpacing"/>
      </w:pPr>
      <w:r w:rsidRPr="008A22DD">
        <w:rPr>
          <w:b/>
        </w:rPr>
        <w:t>Breaking?</w:t>
      </w:r>
      <w:r>
        <w:t xml:space="preserve"> No</w:t>
      </w:r>
    </w:p>
    <w:p w14:paraId="4C9A4B35" w14:textId="58463A6B" w:rsidR="009457EC" w:rsidRDefault="009457EC" w:rsidP="009457EC">
      <w:pPr>
        <w:spacing w:before="0" w:after="0"/>
      </w:pPr>
    </w:p>
    <w:tbl>
      <w:tblPr>
        <w:tblStyle w:val="TableGrid"/>
        <w:tblW w:w="0" w:type="auto"/>
        <w:tblCellMar>
          <w:left w:w="0" w:type="dxa"/>
          <w:right w:w="0" w:type="dxa"/>
        </w:tblCellMar>
        <w:tblLook w:val="04A0" w:firstRow="1" w:lastRow="0" w:firstColumn="1" w:lastColumn="0" w:noHBand="0" w:noVBand="1"/>
      </w:tblPr>
      <w:tblGrid>
        <w:gridCol w:w="185"/>
        <w:gridCol w:w="900"/>
      </w:tblGrid>
      <w:tr w:rsidR="009457EC" w14:paraId="0DAEC0DC" w14:textId="77777777" w:rsidTr="005B4A8D">
        <w:trPr>
          <w:trHeight w:val="144"/>
        </w:trPr>
        <w:tc>
          <w:tcPr>
            <w:tcW w:w="185" w:type="dxa"/>
            <w:tcBorders>
              <w:top w:val="single" w:sz="4" w:space="0" w:color="1F497D" w:themeColor="text2"/>
              <w:left w:val="single" w:sz="4" w:space="0" w:color="1F497D" w:themeColor="text2"/>
              <w:bottom w:val="single" w:sz="4" w:space="0" w:color="1F497D" w:themeColor="text2"/>
              <w:right w:val="single" w:sz="4" w:space="0" w:color="DBE5F1" w:themeColor="accent1" w:themeTint="33"/>
            </w:tcBorders>
            <w:shd w:val="clear" w:color="auto" w:fill="1F497D" w:themeFill="text2"/>
          </w:tcPr>
          <w:p w14:paraId="56440692" w14:textId="77777777" w:rsidR="009457EC" w:rsidRPr="00E5414D" w:rsidRDefault="009457EC" w:rsidP="005B4A8D">
            <w:pPr>
              <w:spacing w:before="60"/>
              <w:rPr>
                <w:sz w:val="10"/>
              </w:rPr>
            </w:pPr>
          </w:p>
        </w:tc>
        <w:tc>
          <w:tcPr>
            <w:tcW w:w="90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tcPr>
          <w:p w14:paraId="0ABCF279" w14:textId="77777777" w:rsidR="009457EC" w:rsidRPr="00E5414D" w:rsidRDefault="009457EC" w:rsidP="005B4A8D">
            <w:pPr>
              <w:spacing w:before="60"/>
              <w:rPr>
                <w:sz w:val="10"/>
              </w:rPr>
            </w:pPr>
          </w:p>
        </w:tc>
      </w:tr>
    </w:tbl>
    <w:p w14:paraId="4B70E2E8" w14:textId="326E4AB4" w:rsidR="009457EC" w:rsidRDefault="009457EC" w:rsidP="009457EC">
      <w:pPr>
        <w:spacing w:before="360"/>
        <w:rPr>
          <w:b/>
        </w:rPr>
      </w:pPr>
      <w:r>
        <w:rPr>
          <w:b/>
        </w:rPr>
        <w:t xml:space="preserve">Change: </w:t>
      </w:r>
      <w:r>
        <w:t>Support for custom container activit</w:t>
      </w:r>
      <w:r w:rsidR="00D01C93">
        <w:t>i</w:t>
      </w:r>
      <w:r>
        <w:t>es</w:t>
      </w:r>
    </w:p>
    <w:p w14:paraId="44BDC77B" w14:textId="70F872FD" w:rsidR="009457EC" w:rsidRDefault="009457EC" w:rsidP="009457EC">
      <w:r w:rsidRPr="008A22DD">
        <w:rPr>
          <w:b/>
        </w:rPr>
        <w:t>Description:</w:t>
      </w:r>
      <w:r>
        <w:t xml:space="preserve"> Support for custom container activities has been added to Windows PowerShell Workflow. If an activity parameter is of the types Activity, Activity[]</w:t>
      </w:r>
      <w:r w:rsidR="00363F52">
        <w:t>, or is a generic collection of activities, and the user has supplied a script block as an argument, then Windows PowerShell Workflow converts the script block to XAML, as with normal Windows PowerShell script-to-workflow compilation.</w:t>
      </w:r>
    </w:p>
    <w:p w14:paraId="3F9A946C" w14:textId="77777777" w:rsidR="009457EC" w:rsidRDefault="009457EC" w:rsidP="009457EC">
      <w:pPr>
        <w:pStyle w:val="NoSpacing"/>
      </w:pPr>
    </w:p>
    <w:p w14:paraId="3F6345C6" w14:textId="32345E98" w:rsidR="009457EC" w:rsidRDefault="009457EC" w:rsidP="00FE3C2F">
      <w:pPr>
        <w:pStyle w:val="NoSpacing"/>
      </w:pPr>
      <w:r w:rsidRPr="008A22DD">
        <w:rPr>
          <w:b/>
        </w:rPr>
        <w:t>Breaking?</w:t>
      </w:r>
      <w:r>
        <w:t xml:space="preserve"> No</w:t>
      </w:r>
    </w:p>
    <w:p w14:paraId="5E788FA6" w14:textId="77777777" w:rsidR="009457EC" w:rsidRDefault="009457EC" w:rsidP="009457EC">
      <w:pPr>
        <w:spacing w:before="0" w:after="0"/>
      </w:pPr>
    </w:p>
    <w:tbl>
      <w:tblPr>
        <w:tblStyle w:val="TableGrid"/>
        <w:tblW w:w="0" w:type="auto"/>
        <w:tblCellMar>
          <w:left w:w="0" w:type="dxa"/>
          <w:right w:w="0" w:type="dxa"/>
        </w:tblCellMar>
        <w:tblLook w:val="04A0" w:firstRow="1" w:lastRow="0" w:firstColumn="1" w:lastColumn="0" w:noHBand="0" w:noVBand="1"/>
      </w:tblPr>
      <w:tblGrid>
        <w:gridCol w:w="185"/>
        <w:gridCol w:w="900"/>
      </w:tblGrid>
      <w:tr w:rsidR="009457EC" w14:paraId="2B5F5230" w14:textId="77777777" w:rsidTr="005B4A8D">
        <w:trPr>
          <w:trHeight w:val="144"/>
        </w:trPr>
        <w:tc>
          <w:tcPr>
            <w:tcW w:w="185" w:type="dxa"/>
            <w:tcBorders>
              <w:top w:val="single" w:sz="4" w:space="0" w:color="1F497D" w:themeColor="text2"/>
              <w:left w:val="single" w:sz="4" w:space="0" w:color="1F497D" w:themeColor="text2"/>
              <w:bottom w:val="single" w:sz="4" w:space="0" w:color="1F497D" w:themeColor="text2"/>
              <w:right w:val="single" w:sz="4" w:space="0" w:color="DBE5F1" w:themeColor="accent1" w:themeTint="33"/>
            </w:tcBorders>
            <w:shd w:val="clear" w:color="auto" w:fill="1F497D" w:themeFill="text2"/>
          </w:tcPr>
          <w:p w14:paraId="522BC186" w14:textId="77777777" w:rsidR="009457EC" w:rsidRPr="00E5414D" w:rsidRDefault="009457EC" w:rsidP="005B4A8D">
            <w:pPr>
              <w:spacing w:before="60"/>
              <w:rPr>
                <w:sz w:val="10"/>
              </w:rPr>
            </w:pPr>
          </w:p>
        </w:tc>
        <w:tc>
          <w:tcPr>
            <w:tcW w:w="90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tcPr>
          <w:p w14:paraId="73AC12EF" w14:textId="77777777" w:rsidR="009457EC" w:rsidRPr="00E5414D" w:rsidRDefault="009457EC" w:rsidP="005B4A8D">
            <w:pPr>
              <w:spacing w:before="60"/>
              <w:rPr>
                <w:sz w:val="10"/>
              </w:rPr>
            </w:pPr>
          </w:p>
        </w:tc>
      </w:tr>
    </w:tbl>
    <w:p w14:paraId="0660353F" w14:textId="5062DB94" w:rsidR="00363F52" w:rsidRDefault="00363F52" w:rsidP="00363F52">
      <w:pPr>
        <w:spacing w:before="360"/>
        <w:rPr>
          <w:b/>
        </w:rPr>
      </w:pPr>
      <w:r>
        <w:rPr>
          <w:b/>
        </w:rPr>
        <w:t xml:space="preserve">Change: </w:t>
      </w:r>
      <w:r>
        <w:t>Automatic reconnection to managed nodes after a crash</w:t>
      </w:r>
    </w:p>
    <w:p w14:paraId="33E76391" w14:textId="7BBDABBB" w:rsidR="00363F52" w:rsidRDefault="00363F52" w:rsidP="00363F52">
      <w:r w:rsidRPr="008A22DD">
        <w:rPr>
          <w:b/>
        </w:rPr>
        <w:t>Description:</w:t>
      </w:r>
      <w:r>
        <w:t xml:space="preserve"> After a crash, Windows PowerShell Workflow automatically reconnects to </w:t>
      </w:r>
      <w:proofErr w:type="gramStart"/>
      <w:r>
        <w:t>managed</w:t>
      </w:r>
      <w:proofErr w:type="gramEnd"/>
      <w:r>
        <w:t xml:space="preserve"> nodes.</w:t>
      </w:r>
    </w:p>
    <w:p w14:paraId="4EE3758F" w14:textId="77777777" w:rsidR="00363F52" w:rsidRDefault="00363F52" w:rsidP="00363F52">
      <w:pPr>
        <w:pStyle w:val="NoSpacing"/>
      </w:pPr>
    </w:p>
    <w:p w14:paraId="3962598D" w14:textId="7359CAEF" w:rsidR="00363F52" w:rsidRDefault="00363F52" w:rsidP="00FE3C2F">
      <w:pPr>
        <w:pStyle w:val="NoSpacing"/>
      </w:pPr>
      <w:r w:rsidRPr="008A22DD">
        <w:rPr>
          <w:b/>
        </w:rPr>
        <w:t>Breaking?</w:t>
      </w:r>
      <w:r>
        <w:t xml:space="preserve"> No</w:t>
      </w:r>
    </w:p>
    <w:p w14:paraId="0D1249C5" w14:textId="77777777" w:rsidR="00363F52" w:rsidRDefault="00363F52" w:rsidP="00363F52">
      <w:pPr>
        <w:spacing w:before="0" w:after="0"/>
      </w:pPr>
    </w:p>
    <w:tbl>
      <w:tblPr>
        <w:tblStyle w:val="TableGrid"/>
        <w:tblW w:w="0" w:type="auto"/>
        <w:tblCellMar>
          <w:left w:w="0" w:type="dxa"/>
          <w:right w:w="0" w:type="dxa"/>
        </w:tblCellMar>
        <w:tblLook w:val="04A0" w:firstRow="1" w:lastRow="0" w:firstColumn="1" w:lastColumn="0" w:noHBand="0" w:noVBand="1"/>
      </w:tblPr>
      <w:tblGrid>
        <w:gridCol w:w="185"/>
        <w:gridCol w:w="900"/>
      </w:tblGrid>
      <w:tr w:rsidR="00363F52" w14:paraId="0E3AFAE2" w14:textId="77777777" w:rsidTr="005B4A8D">
        <w:trPr>
          <w:trHeight w:val="144"/>
        </w:trPr>
        <w:tc>
          <w:tcPr>
            <w:tcW w:w="185" w:type="dxa"/>
            <w:tcBorders>
              <w:top w:val="single" w:sz="4" w:space="0" w:color="1F497D" w:themeColor="text2"/>
              <w:left w:val="single" w:sz="4" w:space="0" w:color="1F497D" w:themeColor="text2"/>
              <w:bottom w:val="single" w:sz="4" w:space="0" w:color="1F497D" w:themeColor="text2"/>
              <w:right w:val="single" w:sz="4" w:space="0" w:color="DBE5F1" w:themeColor="accent1" w:themeTint="33"/>
            </w:tcBorders>
            <w:shd w:val="clear" w:color="auto" w:fill="1F497D" w:themeFill="text2"/>
          </w:tcPr>
          <w:p w14:paraId="11A4D25A" w14:textId="77777777" w:rsidR="00363F52" w:rsidRPr="00E5414D" w:rsidRDefault="00363F52" w:rsidP="005B4A8D">
            <w:pPr>
              <w:spacing w:before="60"/>
              <w:rPr>
                <w:sz w:val="10"/>
              </w:rPr>
            </w:pPr>
          </w:p>
        </w:tc>
        <w:tc>
          <w:tcPr>
            <w:tcW w:w="90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tcPr>
          <w:p w14:paraId="7B267A9E" w14:textId="77777777" w:rsidR="00363F52" w:rsidRPr="00E5414D" w:rsidRDefault="00363F52" w:rsidP="005B4A8D">
            <w:pPr>
              <w:spacing w:before="60"/>
              <w:rPr>
                <w:sz w:val="10"/>
              </w:rPr>
            </w:pPr>
          </w:p>
        </w:tc>
      </w:tr>
    </w:tbl>
    <w:p w14:paraId="2BC0E11D" w14:textId="4B237D78" w:rsidR="00363F52" w:rsidRDefault="00363F52" w:rsidP="00363F52">
      <w:pPr>
        <w:spacing w:before="360"/>
        <w:rPr>
          <w:b/>
        </w:rPr>
      </w:pPr>
      <w:r>
        <w:rPr>
          <w:b/>
        </w:rPr>
        <w:t xml:space="preserve">Change: </w:t>
      </w:r>
      <w:proofErr w:type="spellStart"/>
      <w:r>
        <w:t>ThrottleLimit</w:t>
      </w:r>
      <w:proofErr w:type="spellEnd"/>
      <w:r>
        <w:t xml:space="preserve"> support in </w:t>
      </w:r>
      <w:proofErr w:type="spellStart"/>
      <w:r w:rsidR="005F4907">
        <w:t>ForEach</w:t>
      </w:r>
      <w:proofErr w:type="spellEnd"/>
      <w:r w:rsidR="005F4907">
        <w:t xml:space="preserve"> </w:t>
      </w:r>
      <w:r>
        <w:t>-Parallel</w:t>
      </w:r>
    </w:p>
    <w:p w14:paraId="2188F106" w14:textId="3171D309" w:rsidR="00363F52" w:rsidRDefault="00363F52" w:rsidP="00363F52">
      <w:r w:rsidRPr="008A22DD">
        <w:rPr>
          <w:b/>
        </w:rPr>
        <w:t>Description:</w:t>
      </w:r>
      <w:r>
        <w:t xml:space="preserve"> You can now throttle </w:t>
      </w:r>
      <w:proofErr w:type="spellStart"/>
      <w:r w:rsidR="005F4907">
        <w:t>ForEach</w:t>
      </w:r>
      <w:proofErr w:type="spellEnd"/>
      <w:r w:rsidR="005F4907">
        <w:t xml:space="preserve"> </w:t>
      </w:r>
      <w:r w:rsidR="003918E3">
        <w:t>-</w:t>
      </w:r>
      <w:r>
        <w:t xml:space="preserve">Parallel activity statements by using the </w:t>
      </w:r>
      <w:proofErr w:type="spellStart"/>
      <w:r>
        <w:t>ThrottleLimit</w:t>
      </w:r>
      <w:proofErr w:type="spellEnd"/>
      <w:r>
        <w:t xml:space="preserve"> property.</w:t>
      </w:r>
    </w:p>
    <w:p w14:paraId="1D9344B4" w14:textId="77777777" w:rsidR="00363F52" w:rsidRDefault="00363F52" w:rsidP="00363F52">
      <w:pPr>
        <w:pStyle w:val="NoSpacing"/>
      </w:pPr>
    </w:p>
    <w:p w14:paraId="35BF78D8" w14:textId="77777777" w:rsidR="00363F52" w:rsidRDefault="00363F52" w:rsidP="00363F52">
      <w:pPr>
        <w:pStyle w:val="NoSpacing"/>
      </w:pPr>
      <w:r w:rsidRPr="008A22DD">
        <w:rPr>
          <w:b/>
        </w:rPr>
        <w:t>Breaking?</w:t>
      </w:r>
      <w:r>
        <w:t xml:space="preserve"> No</w:t>
      </w:r>
    </w:p>
    <w:p w14:paraId="4741DE31" w14:textId="4BB96D91" w:rsidR="00363F52" w:rsidRDefault="00363F52" w:rsidP="00363F52">
      <w:pPr>
        <w:spacing w:before="0" w:after="0"/>
      </w:pPr>
    </w:p>
    <w:tbl>
      <w:tblPr>
        <w:tblStyle w:val="TableGrid"/>
        <w:tblW w:w="0" w:type="auto"/>
        <w:tblCellMar>
          <w:left w:w="0" w:type="dxa"/>
          <w:right w:w="0" w:type="dxa"/>
        </w:tblCellMar>
        <w:tblLook w:val="04A0" w:firstRow="1" w:lastRow="0" w:firstColumn="1" w:lastColumn="0" w:noHBand="0" w:noVBand="1"/>
      </w:tblPr>
      <w:tblGrid>
        <w:gridCol w:w="185"/>
        <w:gridCol w:w="900"/>
      </w:tblGrid>
      <w:tr w:rsidR="00363F52" w14:paraId="5F634C96" w14:textId="77777777" w:rsidTr="005B4A8D">
        <w:trPr>
          <w:trHeight w:val="144"/>
        </w:trPr>
        <w:tc>
          <w:tcPr>
            <w:tcW w:w="185" w:type="dxa"/>
            <w:tcBorders>
              <w:top w:val="single" w:sz="4" w:space="0" w:color="1F497D" w:themeColor="text2"/>
              <w:left w:val="single" w:sz="4" w:space="0" w:color="1F497D" w:themeColor="text2"/>
              <w:bottom w:val="single" w:sz="4" w:space="0" w:color="1F497D" w:themeColor="text2"/>
              <w:right w:val="single" w:sz="4" w:space="0" w:color="DBE5F1" w:themeColor="accent1" w:themeTint="33"/>
            </w:tcBorders>
            <w:shd w:val="clear" w:color="auto" w:fill="1F497D" w:themeFill="text2"/>
          </w:tcPr>
          <w:p w14:paraId="44F5D0D2" w14:textId="77777777" w:rsidR="00363F52" w:rsidRPr="00E5414D" w:rsidRDefault="00363F52" w:rsidP="005B4A8D">
            <w:pPr>
              <w:spacing w:before="60"/>
              <w:rPr>
                <w:sz w:val="10"/>
              </w:rPr>
            </w:pPr>
          </w:p>
        </w:tc>
        <w:tc>
          <w:tcPr>
            <w:tcW w:w="90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tcPr>
          <w:p w14:paraId="2558EC05" w14:textId="77777777" w:rsidR="00363F52" w:rsidRPr="00E5414D" w:rsidRDefault="00363F52" w:rsidP="005B4A8D">
            <w:pPr>
              <w:spacing w:before="60"/>
              <w:rPr>
                <w:sz w:val="10"/>
              </w:rPr>
            </w:pPr>
          </w:p>
        </w:tc>
      </w:tr>
    </w:tbl>
    <w:p w14:paraId="36721D58" w14:textId="30FF9758" w:rsidR="00363F52" w:rsidRDefault="00363F52" w:rsidP="00363F52">
      <w:pPr>
        <w:spacing w:before="360"/>
        <w:rPr>
          <w:b/>
        </w:rPr>
      </w:pPr>
      <w:r>
        <w:rPr>
          <w:b/>
        </w:rPr>
        <w:t xml:space="preserve">Change: </w:t>
      </w:r>
      <w:r>
        <w:t xml:space="preserve">Suspend parameter added to </w:t>
      </w:r>
      <w:proofErr w:type="spellStart"/>
      <w:r>
        <w:t>ErrorAction</w:t>
      </w:r>
      <w:proofErr w:type="spellEnd"/>
    </w:p>
    <w:p w14:paraId="52DC8EE9" w14:textId="45FA0FA7" w:rsidR="00363F52" w:rsidRDefault="00363F52" w:rsidP="00363F52">
      <w:r w:rsidRPr="008A22DD">
        <w:rPr>
          <w:b/>
        </w:rPr>
        <w:t>Description:</w:t>
      </w:r>
      <w:r>
        <w:t xml:space="preserve"> The </w:t>
      </w:r>
      <w:proofErr w:type="spellStart"/>
      <w:r>
        <w:t>ErrorAction</w:t>
      </w:r>
      <w:proofErr w:type="spellEnd"/>
      <w:r>
        <w:t xml:space="preserve"> common parameter has a new valid value, </w:t>
      </w:r>
      <w:proofErr w:type="gramStart"/>
      <w:r w:rsidRPr="00FE3C2F">
        <w:rPr>
          <w:b/>
        </w:rPr>
        <w:t>Suspend</w:t>
      </w:r>
      <w:r>
        <w:t>, that</w:t>
      </w:r>
      <w:proofErr w:type="gramEnd"/>
      <w:r>
        <w:t xml:space="preserve"> is exclusively for workflows.</w:t>
      </w:r>
    </w:p>
    <w:p w14:paraId="72636798" w14:textId="77777777" w:rsidR="00363F52" w:rsidRDefault="00363F52" w:rsidP="00363F52">
      <w:pPr>
        <w:pStyle w:val="NoSpacing"/>
      </w:pPr>
    </w:p>
    <w:p w14:paraId="504A872C" w14:textId="53C573D7" w:rsidR="00363F52" w:rsidRDefault="00363F52" w:rsidP="00FE3C2F">
      <w:pPr>
        <w:pStyle w:val="NoSpacing"/>
      </w:pPr>
      <w:r w:rsidRPr="008A22DD">
        <w:rPr>
          <w:b/>
        </w:rPr>
        <w:t>Breaking?</w:t>
      </w:r>
      <w:r>
        <w:t xml:space="preserve"> No</w:t>
      </w:r>
    </w:p>
    <w:p w14:paraId="56309360" w14:textId="77777777" w:rsidR="00363F52" w:rsidRDefault="00363F52" w:rsidP="00363F52">
      <w:pPr>
        <w:spacing w:before="0" w:after="0"/>
      </w:pPr>
    </w:p>
    <w:tbl>
      <w:tblPr>
        <w:tblStyle w:val="TableGrid"/>
        <w:tblW w:w="0" w:type="auto"/>
        <w:tblCellMar>
          <w:left w:w="0" w:type="dxa"/>
          <w:right w:w="0" w:type="dxa"/>
        </w:tblCellMar>
        <w:tblLook w:val="04A0" w:firstRow="1" w:lastRow="0" w:firstColumn="1" w:lastColumn="0" w:noHBand="0" w:noVBand="1"/>
      </w:tblPr>
      <w:tblGrid>
        <w:gridCol w:w="185"/>
        <w:gridCol w:w="900"/>
      </w:tblGrid>
      <w:tr w:rsidR="00363F52" w14:paraId="0D47D0C2" w14:textId="77777777" w:rsidTr="005B4A8D">
        <w:trPr>
          <w:trHeight w:val="144"/>
        </w:trPr>
        <w:tc>
          <w:tcPr>
            <w:tcW w:w="185" w:type="dxa"/>
            <w:tcBorders>
              <w:top w:val="single" w:sz="4" w:space="0" w:color="1F497D" w:themeColor="text2"/>
              <w:left w:val="single" w:sz="4" w:space="0" w:color="1F497D" w:themeColor="text2"/>
              <w:bottom w:val="single" w:sz="4" w:space="0" w:color="1F497D" w:themeColor="text2"/>
              <w:right w:val="single" w:sz="4" w:space="0" w:color="DBE5F1" w:themeColor="accent1" w:themeTint="33"/>
            </w:tcBorders>
            <w:shd w:val="clear" w:color="auto" w:fill="1F497D" w:themeFill="text2"/>
          </w:tcPr>
          <w:p w14:paraId="2092B566" w14:textId="77777777" w:rsidR="00363F52" w:rsidRPr="00E5414D" w:rsidRDefault="00363F52" w:rsidP="005B4A8D">
            <w:pPr>
              <w:spacing w:before="60"/>
              <w:rPr>
                <w:sz w:val="10"/>
              </w:rPr>
            </w:pPr>
          </w:p>
        </w:tc>
        <w:tc>
          <w:tcPr>
            <w:tcW w:w="90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tcPr>
          <w:p w14:paraId="3745D6A2" w14:textId="77777777" w:rsidR="00363F52" w:rsidRPr="00E5414D" w:rsidRDefault="00363F52" w:rsidP="005B4A8D">
            <w:pPr>
              <w:spacing w:before="60"/>
              <w:rPr>
                <w:sz w:val="10"/>
              </w:rPr>
            </w:pPr>
          </w:p>
        </w:tc>
      </w:tr>
    </w:tbl>
    <w:p w14:paraId="172879D2" w14:textId="07040B0F" w:rsidR="00363F52" w:rsidRDefault="00363F52" w:rsidP="00363F52">
      <w:pPr>
        <w:spacing w:before="360"/>
        <w:rPr>
          <w:b/>
        </w:rPr>
      </w:pPr>
      <w:r>
        <w:rPr>
          <w:b/>
        </w:rPr>
        <w:t xml:space="preserve">Change: </w:t>
      </w:r>
      <w:r>
        <w:t xml:space="preserve">Workflow endpoints automatically close when </w:t>
      </w:r>
      <w:r w:rsidR="003918E3">
        <w:t>they are no longer in use</w:t>
      </w:r>
    </w:p>
    <w:p w14:paraId="06D62CAF" w14:textId="3DF82D73" w:rsidR="00363F52" w:rsidRDefault="00363F52" w:rsidP="00363F52">
      <w:r w:rsidRPr="008A22DD">
        <w:rPr>
          <w:b/>
        </w:rPr>
        <w:t>Description:</w:t>
      </w:r>
      <w:r>
        <w:t xml:space="preserve"> A workflow endpoint now automatically closes if there are no active sessions, no in-progress jobs, and no pending jobs. This feature conserves resources on the computer that is acting as the workflow server, when the automatic closure conditions have been met.</w:t>
      </w:r>
    </w:p>
    <w:p w14:paraId="617CDC4F" w14:textId="77777777" w:rsidR="00363F52" w:rsidRDefault="00363F52" w:rsidP="00363F52">
      <w:pPr>
        <w:pStyle w:val="NoSpacing"/>
      </w:pPr>
    </w:p>
    <w:p w14:paraId="0E1CBF62" w14:textId="77777777" w:rsidR="00363F52" w:rsidRDefault="00363F52" w:rsidP="00363F52">
      <w:pPr>
        <w:pStyle w:val="NoSpacing"/>
      </w:pPr>
      <w:r w:rsidRPr="008A22DD">
        <w:rPr>
          <w:b/>
        </w:rPr>
        <w:t>Breaking?</w:t>
      </w:r>
      <w:r>
        <w:t xml:space="preserve"> No</w:t>
      </w:r>
    </w:p>
    <w:p w14:paraId="7FE6CFAA" w14:textId="77777777" w:rsidR="00363F52" w:rsidRDefault="00363F52" w:rsidP="00363F52">
      <w:pPr>
        <w:spacing w:before="0" w:after="0"/>
      </w:pPr>
    </w:p>
    <w:p w14:paraId="553190CF" w14:textId="7ABBCA61" w:rsidR="00BD375C" w:rsidRDefault="00F31099" w:rsidP="007423C8">
      <w:pPr>
        <w:pStyle w:val="Heading3"/>
      </w:pPr>
      <w:r>
        <w:t xml:space="preserve">Windows </w:t>
      </w:r>
      <w:r w:rsidR="00BD375C">
        <w:t>PowerShell ISE</w:t>
      </w:r>
    </w:p>
    <w:p w14:paraId="553190D1" w14:textId="393E614B" w:rsidR="00BD375C" w:rsidRPr="00E3613C" w:rsidRDefault="00BD375C" w:rsidP="007423C8">
      <w:pPr>
        <w:rPr>
          <w:rFonts w:ascii="Times New Roman" w:eastAsia="Times New Roman" w:hAnsi="Times New Roman" w:cs="Times New Roman"/>
        </w:rPr>
      </w:pPr>
      <w:r>
        <w:t>W</w:t>
      </w:r>
      <w:r w:rsidRPr="00E3613C">
        <w:t>indows PowerShell Integrated Scripting Environment (ISE) is a graphical host application for Windows PowerShell. Windows PowerShell ISE lets you run commands, and write, edit, run, test, and debug scripts in an environment that displays syntax in colors and that supports Unicode.</w:t>
      </w:r>
    </w:p>
    <w:p w14:paraId="553190D5" w14:textId="17468B75" w:rsidR="00BD375C" w:rsidRDefault="00BD375C" w:rsidP="007423C8">
      <w:r w:rsidRPr="00E3613C">
        <w:rPr>
          <w:rFonts w:eastAsia="Times New Roman" w:cs="Segoe UI"/>
        </w:rPr>
        <w:t>Windows PowerShell ISE is designed for users at all levels of proficiency. Beginners will appreciate the syntax colors and the context-sensitive Help. Multiline editing makes it easy to try the examples that you copy from the Help topics and from other sources. Advanced users will appreciate the availability of multiple execution environments, the built-in debugger, and the extensibility of the Windows PowerShell ISE object model.</w:t>
      </w:r>
    </w:p>
    <w:p w14:paraId="0764224F" w14:textId="77777777" w:rsidR="00C62C98" w:rsidRDefault="00C62C98" w:rsidP="007423C8">
      <w:r>
        <w:t>Major feature changes in Windows PowerShell ISE in WMF 4.0 include the following:</w:t>
      </w:r>
    </w:p>
    <w:p w14:paraId="1667DFCD" w14:textId="34DAA523" w:rsidR="00C62C98" w:rsidRDefault="00C62C98" w:rsidP="000F7070">
      <w:pPr>
        <w:pStyle w:val="ListParagraph"/>
        <w:numPr>
          <w:ilvl w:val="0"/>
          <w:numId w:val="14"/>
        </w:numPr>
      </w:pPr>
      <w:r>
        <w:t>Support for Windows PowerShell Workflow debugging</w:t>
      </w:r>
    </w:p>
    <w:p w14:paraId="7AE040A9" w14:textId="55D4D1C5" w:rsidR="00C62C98" w:rsidRDefault="00C62C98" w:rsidP="000F7070">
      <w:pPr>
        <w:pStyle w:val="ListParagraph"/>
        <w:numPr>
          <w:ilvl w:val="0"/>
          <w:numId w:val="14"/>
        </w:numPr>
      </w:pPr>
      <w:r>
        <w:t>Support for remote script debugging</w:t>
      </w:r>
    </w:p>
    <w:p w14:paraId="24511664" w14:textId="2337E6FF" w:rsidR="00C62C98" w:rsidRDefault="00C62C98" w:rsidP="000F7070">
      <w:pPr>
        <w:pStyle w:val="ListParagraph"/>
        <w:numPr>
          <w:ilvl w:val="0"/>
          <w:numId w:val="14"/>
        </w:numPr>
      </w:pPr>
      <w:r>
        <w:t>IntelliSense support for Windows PowerShell Desired State Configuration providers and configurations</w:t>
      </w:r>
    </w:p>
    <w:p w14:paraId="76E91CAC" w14:textId="7CA0CA7C" w:rsidR="00B6044E" w:rsidRDefault="00C62C98" w:rsidP="007423C8">
      <w:r>
        <w:t xml:space="preserve">Changes to </w:t>
      </w:r>
      <w:r w:rsidR="00F31099">
        <w:t xml:space="preserve">Windows </w:t>
      </w:r>
      <w:r w:rsidR="00BD375C">
        <w:t xml:space="preserve">PowerShell ISE </w:t>
      </w:r>
      <w:r>
        <w:t>in WMF</w:t>
      </w:r>
      <w:r w:rsidR="00BD375C">
        <w:t xml:space="preserve"> 4.0 </w:t>
      </w:r>
      <w:r w:rsidR="00F31099">
        <w:t xml:space="preserve">are </w:t>
      </w:r>
      <w:r>
        <w:t>minor</w:t>
      </w:r>
      <w:r w:rsidR="00BD375C">
        <w:t xml:space="preserve"> bug fixes</w:t>
      </w:r>
      <w:r w:rsidR="00F31099">
        <w:t xml:space="preserve">, </w:t>
      </w:r>
      <w:r>
        <w:t>including fixes for the following issues:</w:t>
      </w:r>
    </w:p>
    <w:p w14:paraId="553190D8" w14:textId="3F1D0E37" w:rsidR="00BD375C" w:rsidRPr="00C32668" w:rsidRDefault="00C62C98" w:rsidP="007423C8">
      <w:pPr>
        <w:pStyle w:val="ListParagraph"/>
        <w:numPr>
          <w:ilvl w:val="0"/>
          <w:numId w:val="2"/>
        </w:numPr>
      </w:pPr>
      <w:r>
        <w:t>Certain h</w:t>
      </w:r>
      <w:r w:rsidR="00BD375C" w:rsidRPr="00C32668">
        <w:t xml:space="preserve">otkeys </w:t>
      </w:r>
      <w:r>
        <w:t xml:space="preserve">were not </w:t>
      </w:r>
      <w:r w:rsidR="00BD375C" w:rsidRPr="00C32668">
        <w:t>localiz</w:t>
      </w:r>
      <w:r>
        <w:t>ed</w:t>
      </w:r>
    </w:p>
    <w:p w14:paraId="553190D9" w14:textId="45003AD1" w:rsidR="00BD375C" w:rsidRPr="00C32668" w:rsidRDefault="00BD375C" w:rsidP="007423C8">
      <w:pPr>
        <w:pStyle w:val="ListParagraph"/>
        <w:numPr>
          <w:ilvl w:val="0"/>
          <w:numId w:val="2"/>
        </w:numPr>
      </w:pPr>
      <w:r w:rsidRPr="00C32668">
        <w:t>Intelli</w:t>
      </w:r>
      <w:r w:rsidR="00C62C98">
        <w:t>S</w:t>
      </w:r>
      <w:r w:rsidRPr="00C32668">
        <w:t xml:space="preserve">ense window </w:t>
      </w:r>
      <w:r w:rsidR="00C62C98">
        <w:t>had</w:t>
      </w:r>
      <w:r w:rsidRPr="00C32668">
        <w:t xml:space="preserve"> black text on black foreground in high contrast</w:t>
      </w:r>
      <w:r w:rsidR="00C62C98">
        <w:t xml:space="preserve"> mode</w:t>
      </w:r>
    </w:p>
    <w:p w14:paraId="553190DA" w14:textId="15DB5FDE" w:rsidR="00BD375C" w:rsidRPr="00C32668" w:rsidRDefault="00C62C98" w:rsidP="007423C8">
      <w:pPr>
        <w:pStyle w:val="ListParagraph"/>
        <w:numPr>
          <w:ilvl w:val="0"/>
          <w:numId w:val="2"/>
        </w:numPr>
      </w:pPr>
      <w:r>
        <w:t>S</w:t>
      </w:r>
      <w:r w:rsidR="00BD375C" w:rsidRPr="00C32668">
        <w:t>how-</w:t>
      </w:r>
      <w:r>
        <w:t>C</w:t>
      </w:r>
      <w:r w:rsidR="00BD375C" w:rsidRPr="00C32668">
        <w:t xml:space="preserve">ommand </w:t>
      </w:r>
      <w:r>
        <w:t>was incorrectly prompting the user for input</w:t>
      </w:r>
    </w:p>
    <w:p w14:paraId="553190DB" w14:textId="0EAF6AA4" w:rsidR="00BD375C" w:rsidRPr="00C32668" w:rsidRDefault="00BD375C" w:rsidP="007423C8">
      <w:pPr>
        <w:pStyle w:val="ListParagraph"/>
        <w:numPr>
          <w:ilvl w:val="0"/>
          <w:numId w:val="2"/>
        </w:numPr>
      </w:pPr>
      <w:r w:rsidRPr="00C32668">
        <w:t xml:space="preserve">F1 help </w:t>
      </w:r>
      <w:r w:rsidR="00C62C98">
        <w:t xml:space="preserve">was not </w:t>
      </w:r>
      <w:r w:rsidRPr="00C32668">
        <w:t>properly escap</w:t>
      </w:r>
      <w:r w:rsidR="00C62C98">
        <w:t>ing</w:t>
      </w:r>
      <w:r w:rsidRPr="00C32668">
        <w:t xml:space="preserve"> input</w:t>
      </w:r>
    </w:p>
    <w:p w14:paraId="553190DC" w14:textId="30E2D6F2" w:rsidR="00BD375C" w:rsidRPr="00C32668" w:rsidRDefault="00BD375C" w:rsidP="007423C8">
      <w:pPr>
        <w:pStyle w:val="ListParagraph"/>
        <w:numPr>
          <w:ilvl w:val="0"/>
          <w:numId w:val="2"/>
        </w:numPr>
      </w:pPr>
      <w:r w:rsidRPr="00C32668">
        <w:t xml:space="preserve">AutoSave information </w:t>
      </w:r>
      <w:r w:rsidR="003918E3">
        <w:t xml:space="preserve">that is not valid </w:t>
      </w:r>
      <w:r w:rsidR="00C62C98">
        <w:t xml:space="preserve">was </w:t>
      </w:r>
      <w:r w:rsidRPr="00C32668">
        <w:t>created</w:t>
      </w:r>
      <w:r w:rsidR="003918E3">
        <w:t>,</w:t>
      </w:r>
      <w:r w:rsidR="00C62C98">
        <w:t xml:space="preserve"> which prevented ISE from </w:t>
      </w:r>
      <w:r w:rsidR="003918E3">
        <w:t>starting</w:t>
      </w:r>
    </w:p>
    <w:p w14:paraId="553190DD" w14:textId="7AC4965F" w:rsidR="00BD375C" w:rsidRPr="00C32668" w:rsidRDefault="00BD375C" w:rsidP="007423C8">
      <w:pPr>
        <w:pStyle w:val="ListParagraph"/>
        <w:numPr>
          <w:ilvl w:val="0"/>
          <w:numId w:val="2"/>
        </w:numPr>
      </w:pPr>
      <w:proofErr w:type="spellStart"/>
      <w:r w:rsidRPr="00C32668">
        <w:t>Ctrl+A</w:t>
      </w:r>
      <w:proofErr w:type="spellEnd"/>
      <w:r w:rsidRPr="00C32668">
        <w:t xml:space="preserve"> </w:t>
      </w:r>
      <w:r w:rsidR="00C62C98">
        <w:t>did</w:t>
      </w:r>
      <w:r w:rsidR="00C62C98" w:rsidRPr="00C32668">
        <w:t xml:space="preserve"> </w:t>
      </w:r>
      <w:r w:rsidRPr="00C32668">
        <w:t xml:space="preserve">not open the </w:t>
      </w:r>
      <w:r w:rsidR="00E1067A">
        <w:t>F</w:t>
      </w:r>
      <w:r w:rsidRPr="00C32668">
        <w:t xml:space="preserve">ile dialog </w:t>
      </w:r>
      <w:r w:rsidR="00E1067A">
        <w:t>box</w:t>
      </w:r>
      <w:r w:rsidRPr="00C32668">
        <w:t xml:space="preserve"> in </w:t>
      </w:r>
      <w:r w:rsidR="00C62C98">
        <w:t>Spanish</w:t>
      </w:r>
      <w:r w:rsidR="00E1067A">
        <w:t>-</w:t>
      </w:r>
      <w:r w:rsidR="00C62C98">
        <w:t>localized versions of Windows</w:t>
      </w:r>
    </w:p>
    <w:p w14:paraId="553190DE" w14:textId="75563A52" w:rsidR="00BD375C" w:rsidRPr="00C32668" w:rsidRDefault="00BD375C" w:rsidP="007423C8">
      <w:pPr>
        <w:pStyle w:val="ListParagraph"/>
        <w:numPr>
          <w:ilvl w:val="0"/>
          <w:numId w:val="2"/>
        </w:numPr>
      </w:pPr>
      <w:r w:rsidRPr="00C32668">
        <w:t xml:space="preserve">ISE </w:t>
      </w:r>
      <w:r w:rsidR="00C62C98">
        <w:t>did</w:t>
      </w:r>
      <w:r w:rsidRPr="00C32668">
        <w:t xml:space="preserve"> not </w:t>
      </w:r>
      <w:r w:rsidR="003918E3">
        <w:t>close</w:t>
      </w:r>
      <w:r w:rsidR="003918E3" w:rsidRPr="00C32668">
        <w:t xml:space="preserve"> </w:t>
      </w:r>
      <w:r w:rsidR="00C62C98">
        <w:t xml:space="preserve">properly </w:t>
      </w:r>
      <w:r w:rsidRPr="00C32668">
        <w:t xml:space="preserve">when </w:t>
      </w:r>
      <w:r w:rsidR="00C62C98">
        <w:t>I</w:t>
      </w:r>
      <w:r w:rsidRPr="00C32668">
        <w:t>nvoke-</w:t>
      </w:r>
      <w:proofErr w:type="spellStart"/>
      <w:r w:rsidR="00C62C98">
        <w:t>W</w:t>
      </w:r>
      <w:r w:rsidRPr="00C32668">
        <w:t>eb</w:t>
      </w:r>
      <w:r w:rsidR="00C62C98">
        <w:t>R</w:t>
      </w:r>
      <w:r w:rsidRPr="00C32668">
        <w:t>equest</w:t>
      </w:r>
      <w:proofErr w:type="spellEnd"/>
      <w:r w:rsidRPr="00C32668">
        <w:t xml:space="preserve"> </w:t>
      </w:r>
      <w:r w:rsidR="00C62C98">
        <w:t xml:space="preserve">was </w:t>
      </w:r>
      <w:r w:rsidRPr="00C32668" w:rsidDel="00C62C98">
        <w:t>called</w:t>
      </w:r>
    </w:p>
    <w:p w14:paraId="553190E1" w14:textId="41FC6034" w:rsidR="00BD375C" w:rsidRDefault="00C62C98" w:rsidP="00932957">
      <w:pPr>
        <w:pStyle w:val="ListParagraph"/>
        <w:numPr>
          <w:ilvl w:val="0"/>
          <w:numId w:val="2"/>
        </w:numPr>
      </w:pPr>
      <w:r>
        <w:t>Some help links were not working correctly</w:t>
      </w:r>
    </w:p>
    <w:p w14:paraId="553190E2" w14:textId="704C9CF0" w:rsidR="00BD375C" w:rsidRDefault="00917401" w:rsidP="007423C8">
      <w:pPr>
        <w:pStyle w:val="Heading3"/>
      </w:pPr>
      <w:r>
        <w:t xml:space="preserve">Windows PowerShell </w:t>
      </w:r>
      <w:r w:rsidR="00BD375C">
        <w:t>Desired State Configuration</w:t>
      </w:r>
      <w:r w:rsidR="00F31099">
        <w:t xml:space="preserve"> (DSC)</w:t>
      </w:r>
    </w:p>
    <w:p w14:paraId="0C9C93C3" w14:textId="616CFE18" w:rsidR="001479DC" w:rsidRDefault="001479DC" w:rsidP="007423C8">
      <w:pPr>
        <w:pStyle w:val="Heading4"/>
      </w:pPr>
      <w:r>
        <w:t>Overview</w:t>
      </w:r>
    </w:p>
    <w:p w14:paraId="03012C87" w14:textId="169145D2" w:rsidR="00AF3536" w:rsidRDefault="00F31099" w:rsidP="007423C8">
      <w:r>
        <w:lastRenderedPageBreak/>
        <w:t xml:space="preserve">Windows </w:t>
      </w:r>
      <w:r w:rsidR="001479DC" w:rsidRPr="001479DC">
        <w:t>PowerShell</w:t>
      </w:r>
      <w:r w:rsidRPr="001479DC">
        <w:t xml:space="preserve"> </w:t>
      </w:r>
      <w:r w:rsidR="001479DC" w:rsidRPr="001479DC">
        <w:t xml:space="preserve">Desired State Configuration (DSC) </w:t>
      </w:r>
      <w:r>
        <w:t>help</w:t>
      </w:r>
      <w:r w:rsidR="00F967F9">
        <w:t>s</w:t>
      </w:r>
      <w:r w:rsidR="001479DC" w:rsidRPr="001479DC">
        <w:t xml:space="preserve"> ensure that the </w:t>
      </w:r>
      <w:r w:rsidR="007C7982">
        <w:t>resources</w:t>
      </w:r>
      <w:r>
        <w:t xml:space="preserve"> in</w:t>
      </w:r>
      <w:r w:rsidR="001479DC" w:rsidRPr="001479DC">
        <w:t xml:space="preserve"> your datacenter </w:t>
      </w:r>
      <w:r>
        <w:t>are</w:t>
      </w:r>
      <w:r w:rsidR="001479DC" w:rsidRPr="001479DC">
        <w:t xml:space="preserve"> correct</w:t>
      </w:r>
      <w:r>
        <w:t>ly</w:t>
      </w:r>
      <w:r w:rsidR="001479DC" w:rsidRPr="001479DC">
        <w:t xml:space="preserve"> </w:t>
      </w:r>
      <w:r w:rsidRPr="001479DC">
        <w:t>configur</w:t>
      </w:r>
      <w:r>
        <w:t>ed</w:t>
      </w:r>
      <w:r w:rsidR="001479DC" w:rsidRPr="001479DC">
        <w:t>.</w:t>
      </w:r>
      <w:r w:rsidR="001479DC" w:rsidRPr="001479DC" w:rsidDel="00F31099">
        <w:t xml:space="preserve"> </w:t>
      </w:r>
      <w:r w:rsidR="001479DC" w:rsidRPr="001479DC">
        <w:t xml:space="preserve">DSC is a set of </w:t>
      </w:r>
      <w:r>
        <w:t xml:space="preserve">Windows </w:t>
      </w:r>
      <w:r w:rsidR="001479DC" w:rsidRPr="001479DC">
        <w:t xml:space="preserve">PowerShell language extensions and providers </w:t>
      </w:r>
      <w:r>
        <w:t>that</w:t>
      </w:r>
      <w:r w:rsidRPr="001479DC">
        <w:t xml:space="preserve"> </w:t>
      </w:r>
      <w:r w:rsidR="001479DC" w:rsidRPr="001479DC">
        <w:t>enable declarative, autonomous</w:t>
      </w:r>
      <w:r w:rsidR="00471C24">
        <w:t>,</w:t>
      </w:r>
      <w:r w:rsidR="001479DC" w:rsidRPr="001479DC">
        <w:t xml:space="preserve"> and idempotent (repeatable) </w:t>
      </w:r>
      <w:r>
        <w:t>d</w:t>
      </w:r>
      <w:r w:rsidRPr="001479DC">
        <w:t>eployment</w:t>
      </w:r>
      <w:r w:rsidR="001479DC" w:rsidRPr="001479DC">
        <w:t>,</w:t>
      </w:r>
      <w:r w:rsidR="001479DC" w:rsidRPr="001479DC" w:rsidDel="00F31099">
        <w:t xml:space="preserve"> </w:t>
      </w:r>
      <w:r>
        <w:t>c</w:t>
      </w:r>
      <w:r w:rsidRPr="001479DC">
        <w:t>onfiguration</w:t>
      </w:r>
      <w:r>
        <w:t>,</w:t>
      </w:r>
      <w:r w:rsidRPr="001479DC">
        <w:t xml:space="preserve"> </w:t>
      </w:r>
      <w:r w:rsidR="001479DC" w:rsidRPr="001479DC">
        <w:t xml:space="preserve">and </w:t>
      </w:r>
      <w:r>
        <w:t>c</w:t>
      </w:r>
      <w:r w:rsidRPr="001479DC">
        <w:t>onform</w:t>
      </w:r>
      <w:r>
        <w:t>ity</w:t>
      </w:r>
      <w:r w:rsidRPr="001479DC">
        <w:t xml:space="preserve"> </w:t>
      </w:r>
      <w:r w:rsidR="001479DC" w:rsidRPr="001479DC">
        <w:t xml:space="preserve">of datacenter resources. </w:t>
      </w:r>
      <w:r w:rsidR="002A7947">
        <w:t>DSC</w:t>
      </w:r>
      <w:r w:rsidR="001479DC" w:rsidRPr="001479DC">
        <w:t xml:space="preserve"> enables an IT Pro, </w:t>
      </w:r>
      <w:r>
        <w:t>d</w:t>
      </w:r>
      <w:r w:rsidRPr="001479DC">
        <w:t>eveloper</w:t>
      </w:r>
      <w:r w:rsidR="002A7947">
        <w:t>,</w:t>
      </w:r>
      <w:r w:rsidRPr="001479DC">
        <w:t xml:space="preserve"> </w:t>
      </w:r>
      <w:r w:rsidR="001479DC" w:rsidRPr="001479DC">
        <w:t xml:space="preserve">or fabric </w:t>
      </w:r>
      <w:r>
        <w:t>administrator</w:t>
      </w:r>
      <w:r w:rsidRPr="001479DC">
        <w:t xml:space="preserve"> </w:t>
      </w:r>
      <w:r w:rsidR="001479DC" w:rsidRPr="001479DC">
        <w:t xml:space="preserve">to define the configuration of target nodes (computers or devices) and prevent configuration </w:t>
      </w:r>
      <w:r>
        <w:t>inconsistencies</w:t>
      </w:r>
      <w:r w:rsidR="002A7947">
        <w:t xml:space="preserve"> or "drift".</w:t>
      </w:r>
    </w:p>
    <w:p w14:paraId="435461A6" w14:textId="52B65E4D" w:rsidR="005F7046" w:rsidRPr="005F7046" w:rsidRDefault="00AF3536" w:rsidP="007423C8">
      <w:r w:rsidRPr="001479DC">
        <w:t xml:space="preserve">Customers </w:t>
      </w:r>
      <w:r>
        <w:t>must</w:t>
      </w:r>
      <w:r w:rsidRPr="001479DC">
        <w:t xml:space="preserve"> ensure that their </w:t>
      </w:r>
      <w:r>
        <w:t xml:space="preserve">computers and other managed </w:t>
      </w:r>
      <w:r w:rsidRPr="001479DC">
        <w:t xml:space="preserve">devices are in a desired state. </w:t>
      </w:r>
      <w:r>
        <w:t>Although there are</w:t>
      </w:r>
      <w:r w:rsidRPr="001479DC">
        <w:t xml:space="preserve"> many different tools </w:t>
      </w:r>
      <w:r>
        <w:t xml:space="preserve">and scripting </w:t>
      </w:r>
      <w:r w:rsidRPr="001479DC">
        <w:t xml:space="preserve">languages to accomplish </w:t>
      </w:r>
      <w:r>
        <w:t>configuration consistency</w:t>
      </w:r>
      <w:r w:rsidRPr="001479DC">
        <w:t xml:space="preserve"> as required </w:t>
      </w:r>
      <w:r>
        <w:t>in different environments, no</w:t>
      </w:r>
      <w:r w:rsidRPr="001479DC">
        <w:t xml:space="preserve"> existing tools allow this across all devices. </w:t>
      </w:r>
      <w:r>
        <w:t xml:space="preserve">Windows PowerShell </w:t>
      </w:r>
      <w:r w:rsidRPr="001479DC">
        <w:t>Desired State Configuration allows all devices to be managed</w:t>
      </w:r>
      <w:r>
        <w:t xml:space="preserve"> by using Windows </w:t>
      </w:r>
      <w:r w:rsidRPr="001479DC">
        <w:t>PowerShell.</w:t>
      </w:r>
    </w:p>
    <w:p w14:paraId="471C21CC" w14:textId="4B6CBCEC" w:rsidR="005F7046" w:rsidRDefault="00E119C2" w:rsidP="007423C8">
      <w:pPr>
        <w:rPr>
          <w:u w:val="single"/>
        </w:rPr>
      </w:pPr>
      <w:r>
        <w:t xml:space="preserve">For more information about using DSC, see </w:t>
      </w:r>
      <w:hyperlink r:id="rId20" w:history="1">
        <w:r w:rsidRPr="00E119C2">
          <w:rPr>
            <w:rStyle w:val="Hyperlink"/>
          </w:rPr>
          <w:t>Windows PowerShell Desired State Configuration Overview</w:t>
        </w:r>
      </w:hyperlink>
      <w:r>
        <w:t xml:space="preserve"> on the Microsoft TechNet website.</w:t>
      </w:r>
    </w:p>
    <w:p w14:paraId="38EB82F9" w14:textId="7377BDAA" w:rsidR="009E2B6F" w:rsidRDefault="00F31099" w:rsidP="007423C8">
      <w:pPr>
        <w:pStyle w:val="Heading5"/>
      </w:pPr>
      <w:r>
        <w:t xml:space="preserve">Local Configuration </w:t>
      </w:r>
      <w:r w:rsidR="009E2B6F">
        <w:t>Manager</w:t>
      </w:r>
    </w:p>
    <w:p w14:paraId="7BC2218F" w14:textId="0218F350" w:rsidR="009E2B6F" w:rsidRDefault="009E2B6F" w:rsidP="007423C8">
      <w:r>
        <w:t xml:space="preserve">The Local Configuration Manager is the </w:t>
      </w:r>
      <w:r w:rsidR="0054465F">
        <w:t>part of</w:t>
      </w:r>
      <w:r>
        <w:t xml:space="preserve"> </w:t>
      </w:r>
      <w:r w:rsidR="00F63EBF">
        <w:t xml:space="preserve">the </w:t>
      </w:r>
      <w:r w:rsidR="00C85B6E">
        <w:t>DSC</w:t>
      </w:r>
      <w:r>
        <w:t xml:space="preserve"> system </w:t>
      </w:r>
      <w:r w:rsidR="00F63EBF">
        <w:t xml:space="preserve">that </w:t>
      </w:r>
      <w:proofErr w:type="gramStart"/>
      <w:r w:rsidR="00F63EBF">
        <w:t>receives</w:t>
      </w:r>
      <w:r>
        <w:t>,</w:t>
      </w:r>
      <w:proofErr w:type="gramEnd"/>
      <w:r>
        <w:t xml:space="preserve"> </w:t>
      </w:r>
      <w:r w:rsidR="00F63EBF">
        <w:t>coordinates,</w:t>
      </w:r>
      <w:r>
        <w:t xml:space="preserve"> and </w:t>
      </w:r>
      <w:r w:rsidR="00F63EBF">
        <w:t xml:space="preserve">implements </w:t>
      </w:r>
      <w:r>
        <w:t>configuration data on the target node.</w:t>
      </w:r>
    </w:p>
    <w:p w14:paraId="4DE6AE65" w14:textId="73AC6FF6" w:rsidR="009E2B6F" w:rsidRDefault="00F63EBF" w:rsidP="004E71BD">
      <w:pPr>
        <w:pStyle w:val="Heading5"/>
        <w:pBdr>
          <w:bottom w:val="single" w:sz="6" w:space="0" w:color="4F81BD" w:themeColor="accent1"/>
        </w:pBdr>
      </w:pPr>
      <w:r>
        <w:t xml:space="preserve">Windows </w:t>
      </w:r>
      <w:r w:rsidR="009E2B6F">
        <w:t xml:space="preserve">Powershell </w:t>
      </w:r>
      <w:r w:rsidR="005F44D1">
        <w:t>language extensions</w:t>
      </w:r>
    </w:p>
    <w:p w14:paraId="755C7C29" w14:textId="62C476E4" w:rsidR="00834143" w:rsidRDefault="002A7947" w:rsidP="00834143">
      <w:r>
        <w:t>DSC</w:t>
      </w:r>
      <w:r w:rsidR="009E2B6F">
        <w:t xml:space="preserve"> extends the </w:t>
      </w:r>
      <w:r w:rsidR="00F63EBF">
        <w:t xml:space="preserve">Windows </w:t>
      </w:r>
      <w:r w:rsidR="009E2B6F">
        <w:t xml:space="preserve">PowerShell </w:t>
      </w:r>
      <w:r w:rsidR="00F63EBF">
        <w:t xml:space="preserve">language </w:t>
      </w:r>
      <w:r w:rsidR="009E2B6F">
        <w:t xml:space="preserve">to support importing </w:t>
      </w:r>
      <w:r>
        <w:t>industry-standard Managed Object Format (.</w:t>
      </w:r>
      <w:proofErr w:type="spellStart"/>
      <w:r>
        <w:t>mof</w:t>
      </w:r>
      <w:proofErr w:type="spellEnd"/>
      <w:r>
        <w:t xml:space="preserve">) </w:t>
      </w:r>
      <w:r w:rsidR="009E2B6F">
        <w:t xml:space="preserve">schema files that </w:t>
      </w:r>
      <w:r w:rsidR="00F63EBF">
        <w:t>are</w:t>
      </w:r>
      <w:r w:rsidR="009E2B6F">
        <w:t xml:space="preserve"> </w:t>
      </w:r>
      <w:r w:rsidR="00F63EBF">
        <w:t>converted to</w:t>
      </w:r>
      <w:r w:rsidR="009E2B6F">
        <w:t xml:space="preserve"> </w:t>
      </w:r>
      <w:r w:rsidR="00F63EBF">
        <w:t xml:space="preserve">Windows </w:t>
      </w:r>
      <w:r w:rsidR="009E2B6F">
        <w:t xml:space="preserve">PowerShell keywords. The </w:t>
      </w:r>
      <w:r w:rsidR="00F63EBF">
        <w:t>keywords are</w:t>
      </w:r>
      <w:r w:rsidR="009E2B6F">
        <w:t xml:space="preserve"> used to describe </w:t>
      </w:r>
      <w:r>
        <w:t xml:space="preserve">the </w:t>
      </w:r>
      <w:r w:rsidR="00F63EBF">
        <w:t xml:space="preserve">desired configuration </w:t>
      </w:r>
      <w:r>
        <w:t xml:space="preserve">of </w:t>
      </w:r>
      <w:r w:rsidR="009E2B6F">
        <w:t>resources</w:t>
      </w:r>
      <w:r>
        <w:t xml:space="preserve"> in the data center</w:t>
      </w:r>
      <w:r w:rsidR="009E2B6F">
        <w:t>.</w:t>
      </w:r>
      <w:r w:rsidR="00834143" w:rsidRPr="00834143">
        <w:t xml:space="preserve"> </w:t>
      </w:r>
      <w:r w:rsidR="00834143">
        <w:t>The new DSC keywords include the following:</w:t>
      </w:r>
    </w:p>
    <w:p w14:paraId="487EAB56" w14:textId="20AE3884" w:rsidR="00834143" w:rsidRDefault="00834143" w:rsidP="00E9238C">
      <w:pPr>
        <w:contextualSpacing/>
      </w:pPr>
      <w:r w:rsidRPr="00E9238C">
        <w:rPr>
          <w:b/>
        </w:rPr>
        <w:t>Keyword:</w:t>
      </w:r>
      <w:r>
        <w:t xml:space="preserve"> Configuration</w:t>
      </w:r>
    </w:p>
    <w:p w14:paraId="2DBF8762" w14:textId="719496B6" w:rsidR="00834143" w:rsidRDefault="00834143" w:rsidP="00E9238C">
      <w:pPr>
        <w:contextualSpacing/>
      </w:pPr>
      <w:r w:rsidRPr="00E9238C">
        <w:rPr>
          <w:b/>
        </w:rPr>
        <w:t>Description:</w:t>
      </w:r>
      <w:r>
        <w:t xml:space="preserve"> U</w:t>
      </w:r>
      <w:r w:rsidRPr="00834143">
        <w:t>sed to d</w:t>
      </w:r>
      <w:r>
        <w:t>efine the desired configuration</w:t>
      </w:r>
    </w:p>
    <w:p w14:paraId="6C66BB1A" w14:textId="16D16F7C" w:rsidR="00834143" w:rsidRDefault="00834143" w:rsidP="00E9238C">
      <w:pPr>
        <w:contextualSpacing/>
      </w:pPr>
      <w:r w:rsidRPr="00E9238C">
        <w:rPr>
          <w:b/>
        </w:rPr>
        <w:t>Syntax:</w:t>
      </w:r>
      <w:r>
        <w:t xml:space="preserve"> '</w:t>
      </w:r>
      <w:r w:rsidRPr="00834143">
        <w:t>configuration</w:t>
      </w:r>
      <w:r>
        <w:t>'</w:t>
      </w:r>
      <w:r w:rsidRPr="00834143">
        <w:t xml:space="preserve"> &lt;</w:t>
      </w:r>
      <w:proofErr w:type="spellStart"/>
      <w:r>
        <w:t>S</w:t>
      </w:r>
      <w:r w:rsidRPr="00834143">
        <w:t>ingleNameExpression</w:t>
      </w:r>
      <w:proofErr w:type="spellEnd"/>
      <w:r w:rsidRPr="00834143">
        <w:t xml:space="preserve">&gt; </w:t>
      </w:r>
      <w:r>
        <w:t>'</w:t>
      </w:r>
      <w:r w:rsidRPr="00834143">
        <w:t>{</w:t>
      </w:r>
      <w:r>
        <w:t>'</w:t>
      </w:r>
      <w:r w:rsidRPr="00834143">
        <w:t xml:space="preserve"> &lt;</w:t>
      </w:r>
      <w:proofErr w:type="spellStart"/>
      <w:r w:rsidRPr="00834143">
        <w:t>statementList</w:t>
      </w:r>
      <w:proofErr w:type="spellEnd"/>
      <w:r w:rsidRPr="00834143">
        <w:t xml:space="preserve">&gt; </w:t>
      </w:r>
      <w:r>
        <w:t>'</w:t>
      </w:r>
      <w:r w:rsidRPr="00834143">
        <w:t>}</w:t>
      </w:r>
      <w:r>
        <w:t>'</w:t>
      </w:r>
    </w:p>
    <w:p w14:paraId="5F0B9CF0" w14:textId="77777777" w:rsidR="00834143" w:rsidRDefault="00834143" w:rsidP="00E9238C">
      <w:pPr>
        <w:contextualSpacing/>
      </w:pPr>
    </w:p>
    <w:p w14:paraId="4ED8C2C3" w14:textId="6401B257" w:rsidR="00834143" w:rsidRDefault="00834143" w:rsidP="00E9238C">
      <w:pPr>
        <w:contextualSpacing/>
      </w:pPr>
      <w:r w:rsidRPr="00E9238C">
        <w:rPr>
          <w:b/>
        </w:rPr>
        <w:t>Keyword:</w:t>
      </w:r>
      <w:r>
        <w:t xml:space="preserve"> Node</w:t>
      </w:r>
    </w:p>
    <w:p w14:paraId="1B2856E5" w14:textId="701CEE8C" w:rsidR="00834143" w:rsidRDefault="00834143" w:rsidP="00E9238C">
      <w:pPr>
        <w:contextualSpacing/>
      </w:pPr>
      <w:r w:rsidRPr="00E9238C">
        <w:rPr>
          <w:b/>
        </w:rPr>
        <w:t>Description:</w:t>
      </w:r>
      <w:r>
        <w:t xml:space="preserve"> Used to define the desired configuration for one or more nodes.</w:t>
      </w:r>
    </w:p>
    <w:p w14:paraId="3023A054" w14:textId="45638AD2" w:rsidR="00834143" w:rsidRDefault="00834143" w:rsidP="00E9238C">
      <w:pPr>
        <w:contextualSpacing/>
      </w:pPr>
      <w:r w:rsidRPr="00E9238C">
        <w:rPr>
          <w:b/>
        </w:rPr>
        <w:t>Syntax:</w:t>
      </w:r>
      <w:r>
        <w:t xml:space="preserve"> '</w:t>
      </w:r>
      <w:r w:rsidRPr="00834143">
        <w:t>node</w:t>
      </w:r>
      <w:r>
        <w:t>'</w:t>
      </w:r>
      <w:r w:rsidRPr="00834143">
        <w:t xml:space="preserve"> &lt;</w:t>
      </w:r>
      <w:proofErr w:type="spellStart"/>
      <w:r>
        <w:t>S</w:t>
      </w:r>
      <w:r w:rsidRPr="00834143">
        <w:t>ingleNameExpression</w:t>
      </w:r>
      <w:proofErr w:type="spellEnd"/>
      <w:r w:rsidRPr="00834143">
        <w:t xml:space="preserve">&gt; </w:t>
      </w:r>
      <w:r>
        <w:t>'</w:t>
      </w:r>
      <w:r w:rsidRPr="00834143">
        <w:t>{</w:t>
      </w:r>
      <w:r>
        <w:t>'</w:t>
      </w:r>
      <w:r w:rsidRPr="00834143">
        <w:t xml:space="preserve"> &lt;</w:t>
      </w:r>
      <w:proofErr w:type="spellStart"/>
      <w:r w:rsidRPr="00834143">
        <w:t>statementList</w:t>
      </w:r>
      <w:proofErr w:type="spellEnd"/>
      <w:r w:rsidRPr="00834143">
        <w:t xml:space="preserve">&gt; </w:t>
      </w:r>
      <w:r>
        <w:t>'</w:t>
      </w:r>
      <w:r w:rsidRPr="00834143">
        <w:t>}</w:t>
      </w:r>
      <w:r>
        <w:t>'</w:t>
      </w:r>
    </w:p>
    <w:p w14:paraId="781427E1" w14:textId="39501B37" w:rsidR="00834143" w:rsidRDefault="00834143" w:rsidP="00834143">
      <w:pPr>
        <w:pStyle w:val="Heading5"/>
        <w:pBdr>
          <w:bottom w:val="single" w:sz="6" w:space="0" w:color="4F81BD" w:themeColor="accent1"/>
        </w:pBdr>
      </w:pPr>
      <w:r>
        <w:t xml:space="preserve">DSC </w:t>
      </w:r>
      <w:r w:rsidR="005F44D1">
        <w:t>cmdlets</w:t>
      </w:r>
    </w:p>
    <w:p w14:paraId="528C9B05" w14:textId="1CEAA947" w:rsidR="00834143" w:rsidRDefault="00834143" w:rsidP="007423C8">
      <w:r>
        <w:t xml:space="preserve">In addition to new language keywords, DSC includes the following </w:t>
      </w:r>
      <w:proofErr w:type="spellStart"/>
      <w:r>
        <w:t>cmdlets</w:t>
      </w:r>
      <w:proofErr w:type="spellEnd"/>
      <w:r>
        <w:t xml:space="preserve"> for managing configurations:</w:t>
      </w:r>
    </w:p>
    <w:p w14:paraId="79DC0E9E" w14:textId="3BECD087" w:rsidR="00834143" w:rsidRDefault="00834143" w:rsidP="00834143">
      <w:r w:rsidRPr="00E9238C">
        <w:rPr>
          <w:b/>
        </w:rPr>
        <w:t>Start-</w:t>
      </w:r>
      <w:proofErr w:type="spellStart"/>
      <w:r w:rsidRPr="00E9238C">
        <w:rPr>
          <w:b/>
        </w:rPr>
        <w:t>DscConfiguration</w:t>
      </w:r>
      <w:proofErr w:type="spellEnd"/>
      <w:r w:rsidR="000F2E5F" w:rsidRPr="00E9238C">
        <w:rPr>
          <w:b/>
        </w:rPr>
        <w:t>:</w:t>
      </w:r>
      <w:r w:rsidR="000F2E5F">
        <w:t xml:space="preserve"> </w:t>
      </w:r>
      <w:r>
        <w:t>Deplo</w:t>
      </w:r>
      <w:r w:rsidR="000F2E5F">
        <w:t>ys a configuration to one or more target nodes</w:t>
      </w:r>
      <w:r w:rsidR="005F4907">
        <w:t>,</w:t>
      </w:r>
      <w:r w:rsidR="000F2E5F">
        <w:t xml:space="preserve"> and </w:t>
      </w:r>
      <w:r w:rsidR="00161C66">
        <w:t xml:space="preserve">applies </w:t>
      </w:r>
      <w:r w:rsidR="000F2E5F">
        <w:t>the</w:t>
      </w:r>
      <w:r>
        <w:t xml:space="preserve"> configuration on </w:t>
      </w:r>
      <w:r w:rsidR="000F2E5F">
        <w:t>those</w:t>
      </w:r>
      <w:r>
        <w:t xml:space="preserve"> nodes</w:t>
      </w:r>
      <w:r w:rsidR="000F2E5F">
        <w:t xml:space="preserve"> </w:t>
      </w:r>
      <w:r w:rsidR="00161C66">
        <w:t xml:space="preserve">by </w:t>
      </w:r>
      <w:r w:rsidR="000F2E5F">
        <w:t>using the local configuration manager</w:t>
      </w:r>
      <w:r w:rsidR="00161C66">
        <w:t>.</w:t>
      </w:r>
    </w:p>
    <w:p w14:paraId="0A29C57A" w14:textId="3F1E75F8" w:rsidR="00834143" w:rsidRDefault="00834143" w:rsidP="00834143">
      <w:r w:rsidRPr="00E9238C">
        <w:rPr>
          <w:b/>
        </w:rPr>
        <w:t>Get-</w:t>
      </w:r>
      <w:proofErr w:type="spellStart"/>
      <w:r w:rsidRPr="00E9238C">
        <w:rPr>
          <w:b/>
        </w:rPr>
        <w:t>DscConfiguration</w:t>
      </w:r>
      <w:proofErr w:type="spellEnd"/>
      <w:r w:rsidR="000F2E5F" w:rsidRPr="00E9238C">
        <w:rPr>
          <w:b/>
        </w:rPr>
        <w:t>:</w:t>
      </w:r>
      <w:r w:rsidR="000F2E5F">
        <w:t xml:space="preserve"> </w:t>
      </w:r>
      <w:r>
        <w:t xml:space="preserve">Returns the current </w:t>
      </w:r>
      <w:r w:rsidR="000F2E5F">
        <w:t>c</w:t>
      </w:r>
      <w:r>
        <w:t>onfiguration from on</w:t>
      </w:r>
      <w:r w:rsidR="000F2E5F">
        <w:t>e or more target nodes</w:t>
      </w:r>
      <w:r w:rsidR="00161C66">
        <w:t>.</w:t>
      </w:r>
    </w:p>
    <w:p w14:paraId="5B58D38E" w14:textId="0A7C88F5" w:rsidR="00BA0224" w:rsidRDefault="00834143" w:rsidP="00834143">
      <w:r w:rsidRPr="00E9238C">
        <w:rPr>
          <w:b/>
        </w:rPr>
        <w:t>Test-</w:t>
      </w:r>
      <w:proofErr w:type="spellStart"/>
      <w:r w:rsidRPr="00E9238C">
        <w:rPr>
          <w:b/>
        </w:rPr>
        <w:t>DscConfiguration</w:t>
      </w:r>
      <w:proofErr w:type="spellEnd"/>
      <w:r w:rsidR="000F2E5F" w:rsidRPr="00E9238C">
        <w:rPr>
          <w:b/>
        </w:rPr>
        <w:t>:</w:t>
      </w:r>
      <w:r w:rsidR="000F2E5F">
        <w:t xml:space="preserve"> </w:t>
      </w:r>
      <w:r>
        <w:t>Check</w:t>
      </w:r>
      <w:r w:rsidR="000F2E5F">
        <w:t>s</w:t>
      </w:r>
      <w:r>
        <w:t xml:space="preserve"> </w:t>
      </w:r>
      <w:r w:rsidR="000F2E5F">
        <w:t>one or more</w:t>
      </w:r>
      <w:r>
        <w:t xml:space="preserve"> target nodes</w:t>
      </w:r>
      <w:r w:rsidR="005F4907">
        <w:t>,</w:t>
      </w:r>
      <w:r>
        <w:t xml:space="preserve"> </w:t>
      </w:r>
      <w:r w:rsidR="000F2E5F">
        <w:t>and returns a Boolean value indicating whether</w:t>
      </w:r>
      <w:r>
        <w:t xml:space="preserve"> the current desired state matches the actual state.</w:t>
      </w:r>
    </w:p>
    <w:p w14:paraId="11DA32EA" w14:textId="52A77582" w:rsidR="009E2B6F" w:rsidRDefault="00AF3536" w:rsidP="007423C8">
      <w:pPr>
        <w:pStyle w:val="Heading5"/>
        <w:rPr>
          <w:lang w:bidi="en-US"/>
        </w:rPr>
      </w:pPr>
      <w:r>
        <w:t>Configuration</w:t>
      </w:r>
      <w:r w:rsidR="009E2B6F">
        <w:t xml:space="preserve"> </w:t>
      </w:r>
      <w:r w:rsidR="005F44D1">
        <w:t>providers</w:t>
      </w:r>
    </w:p>
    <w:p w14:paraId="7D4AB4E5" w14:textId="4CEE51CD" w:rsidR="009E2B6F" w:rsidRDefault="008C5C76" w:rsidP="007423C8">
      <w:r>
        <w:lastRenderedPageBreak/>
        <w:t>A</w:t>
      </w:r>
      <w:r w:rsidR="009E2B6F">
        <w:t xml:space="preserve"> collection of </w:t>
      </w:r>
      <w:r>
        <w:t>configuration providers i</w:t>
      </w:r>
      <w:r w:rsidR="009E2B6F">
        <w:t xml:space="preserve">s part of the core </w:t>
      </w:r>
      <w:r w:rsidR="00C85B6E">
        <w:t>DSC</w:t>
      </w:r>
      <w:r w:rsidR="009E2B6F">
        <w:t xml:space="preserve"> system. These providers </w:t>
      </w:r>
      <w:r>
        <w:t>help you manage</w:t>
      </w:r>
      <w:r w:rsidR="009E2B6F">
        <w:t xml:space="preserve"> common </w:t>
      </w:r>
      <w:r>
        <w:t>configuration types</w:t>
      </w:r>
      <w:r w:rsidR="009E2B6F">
        <w:t xml:space="preserve">, such as </w:t>
      </w:r>
      <w:r>
        <w:t>files</w:t>
      </w:r>
      <w:r w:rsidR="009E2B6F">
        <w:t xml:space="preserve">, </w:t>
      </w:r>
      <w:r>
        <w:t>processes</w:t>
      </w:r>
      <w:r w:rsidR="009E2B6F">
        <w:t xml:space="preserve">, </w:t>
      </w:r>
      <w:r>
        <w:t xml:space="preserve">services, </w:t>
      </w:r>
      <w:r w:rsidR="009E2B6F">
        <w:t xml:space="preserve">and </w:t>
      </w:r>
      <w:r>
        <w:t>server roles</w:t>
      </w:r>
      <w:r w:rsidR="009E2B6F">
        <w:t>.</w:t>
      </w:r>
    </w:p>
    <w:p w14:paraId="776D2885" w14:textId="57BF4F77" w:rsidR="001746C4" w:rsidRDefault="00FE3C2F" w:rsidP="00FE3C2F">
      <w:pPr>
        <w:pStyle w:val="Heading5"/>
      </w:pPr>
      <w:r>
        <w:t>Windows PowerShell Desired State Configuration Service</w:t>
      </w:r>
    </w:p>
    <w:p w14:paraId="0EAD9D58" w14:textId="315616CB" w:rsidR="005F7046" w:rsidRPr="00FE3C2F" w:rsidRDefault="005F7046" w:rsidP="00FE3C2F">
      <w:r w:rsidRPr="00FE3C2F">
        <w:t xml:space="preserve">Windows PowerShell Desired State Configuration (DSC) makes it possible to set up a server as a central configuration pull server. You can store configurations of the computers (nodes) in your environment on this pull server. The pull server can also store custom DSC resources that the target nodes need for their configuration. This functionality is useful for environments where there are a large number of target nodes to configure, and where you want your target nodes to </w:t>
      </w:r>
      <w:r w:rsidR="00C97189">
        <w:t xml:space="preserve">both </w:t>
      </w:r>
      <w:r w:rsidRPr="00FE3C2F">
        <w:t xml:space="preserve">get the right configuration </w:t>
      </w:r>
      <w:r w:rsidR="00C97189">
        <w:t xml:space="preserve">information </w:t>
      </w:r>
      <w:r w:rsidRPr="00FE3C2F">
        <w:t>as they come online, and check periodically for configuration updates.</w:t>
      </w:r>
    </w:p>
    <w:p w14:paraId="3579F3CA" w14:textId="47A4D870" w:rsidR="005F7046" w:rsidRPr="005F7046" w:rsidRDefault="005F7046" w:rsidP="00FE3C2F">
      <w:r w:rsidRPr="00FE3C2F">
        <w:t xml:space="preserve">For </w:t>
      </w:r>
      <w:r w:rsidR="00E119C2">
        <w:t>more information about how to</w:t>
      </w:r>
      <w:r w:rsidRPr="00FE3C2F">
        <w:t xml:space="preserve"> set up Windows PowerShell Desired State Configuration Service</w:t>
      </w:r>
      <w:r w:rsidRPr="00FE3C2F">
        <w:rPr>
          <w:b/>
          <w:bCs/>
        </w:rPr>
        <w:t xml:space="preserve"> </w:t>
      </w:r>
      <w:r w:rsidRPr="00FE3C2F">
        <w:t>on a server</w:t>
      </w:r>
      <w:r w:rsidR="00E119C2">
        <w:t>,</w:t>
      </w:r>
      <w:r w:rsidRPr="00FE3C2F">
        <w:t xml:space="preserve"> see </w:t>
      </w:r>
      <w:hyperlink w:anchor="_Enabling_Windows_PowerShell" w:history="1">
        <w:r>
          <w:rPr>
            <w:rStyle w:val="Hyperlink"/>
          </w:rPr>
          <w:t>Enabling Windows PowerShell Desired State Configuration Service</w:t>
        </w:r>
      </w:hyperlink>
      <w:r w:rsidRPr="00FE3C2F">
        <w:t xml:space="preserve">. </w:t>
      </w:r>
    </w:p>
    <w:p w14:paraId="1A39040B" w14:textId="0BD0B307" w:rsidR="00992510" w:rsidRPr="00FE3C2F" w:rsidRDefault="00992510" w:rsidP="002A43DA">
      <w:r>
        <w:t xml:space="preserve">Note: This feature is not available </w:t>
      </w:r>
      <w:r w:rsidR="00E119C2">
        <w:t>in the</w:t>
      </w:r>
      <w:r>
        <w:t xml:space="preserve"> Server Core </w:t>
      </w:r>
      <w:r w:rsidR="00E119C2">
        <w:t xml:space="preserve">installation </w:t>
      </w:r>
      <w:r>
        <w:t>option</w:t>
      </w:r>
      <w:r w:rsidR="00E119C2">
        <w:t xml:space="preserve"> of Windows Server.</w:t>
      </w:r>
    </w:p>
    <w:p w14:paraId="5C788A87" w14:textId="5ADC2418" w:rsidR="009E2B6F" w:rsidRDefault="009E2B6F" w:rsidP="007423C8">
      <w:pPr>
        <w:pStyle w:val="Heading5"/>
      </w:pPr>
      <w:r>
        <w:t xml:space="preserve">File </w:t>
      </w:r>
      <w:r w:rsidR="005F44D1">
        <w:t>share pull provider</w:t>
      </w:r>
    </w:p>
    <w:p w14:paraId="14729F4B" w14:textId="567349CC" w:rsidR="009E2B6F" w:rsidRPr="009E2B6F" w:rsidRDefault="008C5C76" w:rsidP="007423C8">
      <w:r>
        <w:t>The file share pull provider is an</w:t>
      </w:r>
      <w:r w:rsidR="009E2B6F">
        <w:rPr>
          <w:rFonts w:ascii="Calibri" w:hAnsi="Calibri"/>
          <w:color w:val="000000"/>
        </w:rPr>
        <w:t xml:space="preserve"> auxiliary module that is used by Local Configuration Manager (LCM) to retrieve configuration MOF </w:t>
      </w:r>
      <w:r w:rsidR="00AF3536">
        <w:rPr>
          <w:rFonts w:ascii="Calibri" w:hAnsi="Calibri"/>
          <w:color w:val="000000"/>
        </w:rPr>
        <w:t xml:space="preserve">files </w:t>
      </w:r>
      <w:r w:rsidR="009E2B6F">
        <w:rPr>
          <w:rFonts w:ascii="Calibri" w:hAnsi="Calibri"/>
          <w:color w:val="000000"/>
        </w:rPr>
        <w:t xml:space="preserve">and providers from a file share or a local folder </w:t>
      </w:r>
      <w:r>
        <w:rPr>
          <w:rFonts w:ascii="Calibri" w:hAnsi="Calibri"/>
          <w:color w:val="000000"/>
        </w:rPr>
        <w:t xml:space="preserve">that is </w:t>
      </w:r>
      <w:r w:rsidR="009E2B6F">
        <w:rPr>
          <w:rFonts w:ascii="Calibri" w:hAnsi="Calibri"/>
          <w:color w:val="000000"/>
        </w:rPr>
        <w:t>different from the default</w:t>
      </w:r>
      <w:r w:rsidR="00AF3536">
        <w:rPr>
          <w:rFonts w:ascii="Calibri" w:hAnsi="Calibri"/>
          <w:color w:val="000000"/>
        </w:rPr>
        <w:t xml:space="preserve"> location</w:t>
      </w:r>
      <w:r w:rsidR="009E2B6F">
        <w:rPr>
          <w:rFonts w:ascii="Calibri" w:hAnsi="Calibri"/>
          <w:color w:val="000000"/>
        </w:rPr>
        <w:t>.</w:t>
      </w:r>
    </w:p>
    <w:p w14:paraId="7B8ABB84" w14:textId="4A61879B" w:rsidR="006D7F76" w:rsidRDefault="00AF3536" w:rsidP="006D7F76">
      <w:pPr>
        <w:pStyle w:val="Heading4"/>
      </w:pPr>
      <w:r>
        <w:t xml:space="preserve">Configuration </w:t>
      </w:r>
      <w:r w:rsidR="005F44D1">
        <w:t>example</w:t>
      </w:r>
    </w:p>
    <w:p w14:paraId="739A60FE" w14:textId="5C702D35" w:rsidR="004400E0" w:rsidRPr="00E9238C" w:rsidRDefault="004400E0" w:rsidP="00E9238C">
      <w:pPr>
        <w:pStyle w:val="NormalWeb"/>
        <w:spacing w:before="120" w:beforeAutospacing="0" w:after="0" w:afterAutospacing="0"/>
        <w:rPr>
          <w:rFonts w:ascii="Calibri" w:eastAsiaTheme="minorEastAsia" w:hAnsi="Calibri" w:cstheme="minorBidi"/>
          <w:color w:val="000000"/>
          <w:sz w:val="20"/>
          <w:szCs w:val="20"/>
        </w:rPr>
      </w:pPr>
      <w:r w:rsidRPr="00E9238C">
        <w:rPr>
          <w:rFonts w:ascii="Calibri" w:eastAsiaTheme="minorEastAsia" w:hAnsi="Calibri" w:cstheme="minorBidi"/>
          <w:color w:val="000000"/>
          <w:sz w:val="20"/>
          <w:szCs w:val="20"/>
        </w:rPr>
        <w:t xml:space="preserve">To use DSC, </w:t>
      </w:r>
      <w:r>
        <w:rPr>
          <w:rFonts w:ascii="Calibri" w:eastAsiaTheme="minorEastAsia" w:hAnsi="Calibri" w:cstheme="minorBidi"/>
          <w:color w:val="000000"/>
          <w:sz w:val="20"/>
          <w:szCs w:val="20"/>
        </w:rPr>
        <w:t xml:space="preserve">first define a desired configuration. </w:t>
      </w:r>
      <w:r w:rsidRPr="004400E0">
        <w:rPr>
          <w:rFonts w:ascii="Calibri" w:eastAsiaTheme="minorEastAsia" w:hAnsi="Calibri" w:cstheme="minorBidi"/>
          <w:color w:val="000000"/>
          <w:sz w:val="20"/>
          <w:szCs w:val="20"/>
        </w:rPr>
        <w:t xml:space="preserve">Like functions, configurations in DSC can be defined </w:t>
      </w:r>
      <w:r>
        <w:rPr>
          <w:rFonts w:ascii="Calibri" w:eastAsiaTheme="minorEastAsia" w:hAnsi="Calibri" w:cstheme="minorBidi"/>
          <w:color w:val="000000"/>
          <w:sz w:val="20"/>
          <w:szCs w:val="20"/>
        </w:rPr>
        <w:t>in</w:t>
      </w:r>
      <w:r w:rsidRPr="004400E0">
        <w:rPr>
          <w:rFonts w:ascii="Calibri" w:eastAsiaTheme="minorEastAsia" w:hAnsi="Calibri" w:cstheme="minorBidi"/>
          <w:color w:val="000000"/>
          <w:sz w:val="20"/>
          <w:szCs w:val="20"/>
        </w:rPr>
        <w:t xml:space="preserve"> the Windows PowerShell language </w:t>
      </w:r>
      <w:r w:rsidR="00161C66">
        <w:rPr>
          <w:rFonts w:ascii="Calibri" w:eastAsiaTheme="minorEastAsia" w:hAnsi="Calibri" w:cstheme="minorBidi"/>
          <w:color w:val="000000"/>
          <w:sz w:val="20"/>
          <w:szCs w:val="20"/>
        </w:rPr>
        <w:t xml:space="preserve">by </w:t>
      </w:r>
      <w:r w:rsidRPr="004400E0">
        <w:rPr>
          <w:rFonts w:ascii="Calibri" w:eastAsiaTheme="minorEastAsia" w:hAnsi="Calibri" w:cstheme="minorBidi"/>
          <w:color w:val="000000"/>
          <w:sz w:val="20"/>
          <w:szCs w:val="20"/>
        </w:rPr>
        <w:t>using the Configuration keyword</w:t>
      </w:r>
      <w:r w:rsidR="00161C66">
        <w:rPr>
          <w:rFonts w:ascii="Calibri" w:eastAsiaTheme="minorEastAsia" w:hAnsi="Calibri" w:cstheme="minorBidi"/>
          <w:color w:val="000000"/>
          <w:sz w:val="20"/>
          <w:szCs w:val="20"/>
        </w:rPr>
        <w:t>,</w:t>
      </w:r>
      <w:r w:rsidRPr="004400E0">
        <w:rPr>
          <w:rFonts w:ascii="Calibri" w:eastAsiaTheme="minorEastAsia" w:hAnsi="Calibri" w:cstheme="minorBidi"/>
          <w:color w:val="000000"/>
          <w:sz w:val="20"/>
          <w:szCs w:val="20"/>
        </w:rPr>
        <w:t xml:space="preserve"> and stored in script (.ps1) or module (.psm1) files. Also similar to functions, configurations need to be defined and then </w:t>
      </w:r>
      <w:r w:rsidR="00161C66">
        <w:rPr>
          <w:rFonts w:ascii="Calibri" w:eastAsiaTheme="minorEastAsia" w:hAnsi="Calibri" w:cstheme="minorBidi"/>
          <w:color w:val="000000"/>
          <w:sz w:val="20"/>
          <w:szCs w:val="20"/>
        </w:rPr>
        <w:t>run</w:t>
      </w:r>
      <w:r w:rsidRPr="004400E0">
        <w:rPr>
          <w:rFonts w:ascii="Calibri" w:eastAsiaTheme="minorEastAsia" w:hAnsi="Calibri" w:cstheme="minorBidi"/>
          <w:color w:val="000000"/>
          <w:sz w:val="20"/>
          <w:szCs w:val="20"/>
        </w:rPr>
        <w:t>.</w:t>
      </w:r>
      <w:r>
        <w:rPr>
          <w:rFonts w:ascii="Calibri" w:eastAsiaTheme="minorEastAsia" w:hAnsi="Calibri" w:cstheme="minorBidi"/>
          <w:color w:val="000000"/>
          <w:sz w:val="20"/>
          <w:szCs w:val="20"/>
        </w:rPr>
        <w:t xml:space="preserve"> </w:t>
      </w:r>
      <w:r w:rsidRPr="00E9238C">
        <w:rPr>
          <w:rFonts w:ascii="Calibri" w:eastAsiaTheme="minorEastAsia" w:hAnsi="Calibri" w:cstheme="minorBidi"/>
          <w:color w:val="000000"/>
          <w:sz w:val="20"/>
          <w:szCs w:val="20"/>
        </w:rPr>
        <w:t xml:space="preserve">Each </w:t>
      </w:r>
      <w:r>
        <w:rPr>
          <w:rFonts w:ascii="Calibri" w:eastAsiaTheme="minorEastAsia" w:hAnsi="Calibri" w:cstheme="minorBidi"/>
          <w:color w:val="000000"/>
          <w:sz w:val="20"/>
          <w:szCs w:val="20"/>
        </w:rPr>
        <w:t>C</w:t>
      </w:r>
      <w:r w:rsidRPr="00E9238C">
        <w:rPr>
          <w:rFonts w:ascii="Calibri" w:eastAsiaTheme="minorEastAsia" w:hAnsi="Calibri" w:cstheme="minorBidi"/>
          <w:color w:val="000000"/>
          <w:sz w:val="20"/>
          <w:szCs w:val="20"/>
        </w:rPr>
        <w:t xml:space="preserve">onfiguration </w:t>
      </w:r>
      <w:r>
        <w:rPr>
          <w:rFonts w:ascii="Calibri" w:eastAsiaTheme="minorEastAsia" w:hAnsi="Calibri" w:cstheme="minorBidi"/>
          <w:color w:val="000000"/>
          <w:sz w:val="20"/>
          <w:szCs w:val="20"/>
        </w:rPr>
        <w:t xml:space="preserve">block </w:t>
      </w:r>
      <w:r w:rsidRPr="00E9238C">
        <w:rPr>
          <w:rFonts w:ascii="Calibri" w:eastAsiaTheme="minorEastAsia" w:hAnsi="Calibri" w:cstheme="minorBidi"/>
          <w:color w:val="000000"/>
          <w:sz w:val="20"/>
          <w:szCs w:val="20"/>
        </w:rPr>
        <w:t>must have at least one Node block. Each Node block can have one or more resource provider blocks. You can use the same role provider more than once in the same Node block.</w:t>
      </w:r>
    </w:p>
    <w:p w14:paraId="41E6184B" w14:textId="77777777" w:rsidR="004400E0" w:rsidRDefault="004400E0" w:rsidP="004400E0">
      <w:pPr>
        <w:spacing w:before="0" w:after="0" w:line="240" w:lineRule="auto"/>
        <w:rPr>
          <w:rFonts w:ascii="Calibri" w:eastAsia="Times New Roman" w:hAnsi="Calibri" w:cs="Times New Roman"/>
          <w:color w:val="000000"/>
          <w:kern w:val="24"/>
          <w:sz w:val="16"/>
          <w:szCs w:val="16"/>
        </w:rPr>
      </w:pPr>
    </w:p>
    <w:p w14:paraId="0487EBFC" w14:textId="333ED9BA" w:rsidR="004400E0" w:rsidRPr="00E9238C" w:rsidRDefault="004400E0" w:rsidP="00E9238C">
      <w:pPr>
        <w:spacing w:before="0" w:after="120" w:line="240" w:lineRule="auto"/>
        <w:rPr>
          <w:rFonts w:ascii="Times New Roman" w:eastAsia="Times New Roman" w:hAnsi="Times New Roman" w:cs="Times New Roman"/>
          <w:b/>
          <w:i/>
          <w:sz w:val="32"/>
          <w:szCs w:val="24"/>
        </w:rPr>
      </w:pPr>
      <w:r w:rsidRPr="00E9238C">
        <w:rPr>
          <w:rFonts w:ascii="Calibri" w:eastAsia="Times New Roman" w:hAnsi="Calibri" w:cs="Times New Roman"/>
          <w:b/>
          <w:i/>
          <w:color w:val="000000"/>
          <w:kern w:val="24"/>
          <w:szCs w:val="16"/>
        </w:rPr>
        <w:t>SampleConfiguration.ps1 </w:t>
      </w:r>
    </w:p>
    <w:p w14:paraId="02C08B7E" w14:textId="77777777" w:rsidR="00713F6A" w:rsidRPr="00E9238C" w:rsidRDefault="00713F6A" w:rsidP="00713F6A">
      <w:pPr>
        <w:spacing w:before="0" w:after="0" w:line="220" w:lineRule="exact"/>
        <w:rPr>
          <w:rFonts w:ascii="Times New Roman" w:eastAsia="Times New Roman" w:hAnsi="Times New Roman" w:cs="Times New Roman"/>
          <w:sz w:val="28"/>
          <w:szCs w:val="24"/>
        </w:rPr>
      </w:pPr>
      <w:proofErr w:type="gramStart"/>
      <w:r w:rsidRPr="00E9238C">
        <w:rPr>
          <w:rFonts w:ascii="Lucida Console" w:eastAsia="Times New Roman" w:hAnsi="Lucida Console" w:cs="Times New Roman"/>
          <w:color w:val="00008B"/>
          <w:kern w:val="24"/>
          <w:sz w:val="16"/>
          <w:szCs w:val="14"/>
        </w:rPr>
        <w:t>configuration</w:t>
      </w:r>
      <w:proofErr w:type="gramEnd"/>
      <w:r w:rsidRPr="00E9238C">
        <w:rPr>
          <w:rFonts w:ascii="Lucida Console" w:eastAsia="Times New Roman" w:hAnsi="Lucida Console" w:cs="Times New Roman"/>
          <w:color w:val="000000"/>
          <w:kern w:val="24"/>
          <w:sz w:val="16"/>
          <w:szCs w:val="14"/>
        </w:rPr>
        <w:t xml:space="preserve"> </w:t>
      </w:r>
      <w:proofErr w:type="spellStart"/>
      <w:r w:rsidRPr="00E9238C">
        <w:rPr>
          <w:rFonts w:ascii="Lucida Console" w:eastAsia="Times New Roman" w:hAnsi="Lucida Console" w:cs="Times New Roman"/>
          <w:color w:val="8A2BE2"/>
          <w:kern w:val="24"/>
          <w:sz w:val="16"/>
          <w:szCs w:val="14"/>
        </w:rPr>
        <w:t>MyWebConfig</w:t>
      </w:r>
      <w:proofErr w:type="spellEnd"/>
    </w:p>
    <w:p w14:paraId="2FB40AE2"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0000"/>
          <w:kern w:val="24"/>
          <w:sz w:val="16"/>
          <w:szCs w:val="14"/>
        </w:rPr>
        <w:t>{</w:t>
      </w:r>
    </w:p>
    <w:p w14:paraId="29125D17"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0000"/>
          <w:kern w:val="24"/>
          <w:sz w:val="16"/>
          <w:szCs w:val="14"/>
        </w:rPr>
        <w:t xml:space="preserve">   </w:t>
      </w:r>
      <w:r w:rsidRPr="00E9238C">
        <w:rPr>
          <w:rFonts w:ascii="Lucida Console" w:eastAsia="Times New Roman" w:hAnsi="Lucida Console" w:cs="Times New Roman"/>
          <w:color w:val="006400"/>
          <w:kern w:val="24"/>
          <w:sz w:val="16"/>
          <w:szCs w:val="14"/>
        </w:rPr>
        <w:t># Parameters are optional</w:t>
      </w:r>
    </w:p>
    <w:p w14:paraId="408A15CB" w14:textId="77777777" w:rsidR="00713F6A" w:rsidRDefault="00713F6A" w:rsidP="00713F6A">
      <w:pPr>
        <w:spacing w:before="0" w:after="0" w:line="220" w:lineRule="exact"/>
        <w:rPr>
          <w:rFonts w:ascii="Lucida Console" w:eastAsia="Times New Roman" w:hAnsi="Lucida Console" w:cs="Times New Roman"/>
          <w:color w:val="000000"/>
          <w:kern w:val="24"/>
          <w:sz w:val="16"/>
          <w:szCs w:val="14"/>
        </w:rPr>
      </w:pPr>
      <w:r w:rsidRPr="00E9238C">
        <w:rPr>
          <w:rFonts w:ascii="Lucida Console" w:eastAsia="Times New Roman" w:hAnsi="Lucida Console" w:cs="Times New Roman"/>
          <w:color w:val="000000"/>
          <w:kern w:val="24"/>
          <w:sz w:val="16"/>
          <w:szCs w:val="14"/>
        </w:rPr>
        <w:t xml:space="preserve">   </w:t>
      </w:r>
      <w:proofErr w:type="spellStart"/>
      <w:proofErr w:type="gramStart"/>
      <w:r w:rsidRPr="00E9238C">
        <w:rPr>
          <w:rFonts w:ascii="Lucida Console" w:eastAsia="Times New Roman" w:hAnsi="Lucida Console" w:cs="Times New Roman"/>
          <w:color w:val="00008B"/>
          <w:kern w:val="24"/>
          <w:sz w:val="16"/>
          <w:szCs w:val="14"/>
        </w:rPr>
        <w:t>param</w:t>
      </w:r>
      <w:proofErr w:type="spellEnd"/>
      <w:proofErr w:type="gramEnd"/>
      <w:r w:rsidRPr="00E9238C">
        <w:rPr>
          <w:rFonts w:ascii="Lucida Console" w:eastAsia="Times New Roman" w:hAnsi="Lucida Console" w:cs="Times New Roman"/>
          <w:color w:val="000000"/>
          <w:kern w:val="24"/>
          <w:sz w:val="16"/>
          <w:szCs w:val="14"/>
        </w:rPr>
        <w:t xml:space="preserve"> (</w:t>
      </w:r>
      <w:r w:rsidRPr="00E9238C">
        <w:rPr>
          <w:rFonts w:ascii="Lucida Console" w:eastAsia="Times New Roman" w:hAnsi="Lucida Console" w:cs="Times New Roman"/>
          <w:color w:val="FF4500"/>
          <w:kern w:val="24"/>
          <w:sz w:val="16"/>
          <w:szCs w:val="14"/>
        </w:rPr>
        <w:t>$</w:t>
      </w:r>
      <w:proofErr w:type="spellStart"/>
      <w:r w:rsidRPr="00E9238C">
        <w:rPr>
          <w:rFonts w:ascii="Lucida Console" w:eastAsia="Times New Roman" w:hAnsi="Lucida Console" w:cs="Times New Roman"/>
          <w:color w:val="FF4500"/>
          <w:kern w:val="24"/>
          <w:sz w:val="16"/>
          <w:szCs w:val="14"/>
        </w:rPr>
        <w:t>MachineName</w:t>
      </w:r>
      <w:proofErr w:type="spellEnd"/>
      <w:r w:rsidRPr="00E9238C">
        <w:rPr>
          <w:rFonts w:ascii="Lucida Console" w:eastAsia="Times New Roman" w:hAnsi="Lucida Console" w:cs="Times New Roman"/>
          <w:color w:val="A9A9A9"/>
          <w:kern w:val="24"/>
          <w:sz w:val="16"/>
          <w:szCs w:val="14"/>
        </w:rPr>
        <w:t>,</w:t>
      </w:r>
      <w:r w:rsidRPr="00E9238C">
        <w:rPr>
          <w:rFonts w:ascii="Lucida Console" w:eastAsia="Times New Roman" w:hAnsi="Lucida Console" w:cs="Times New Roman"/>
          <w:color w:val="000000"/>
          <w:kern w:val="24"/>
          <w:sz w:val="16"/>
          <w:szCs w:val="14"/>
        </w:rPr>
        <w:t xml:space="preserve"> </w:t>
      </w:r>
      <w:r w:rsidRPr="00E9238C">
        <w:rPr>
          <w:rFonts w:ascii="Lucida Console" w:eastAsia="Times New Roman" w:hAnsi="Lucida Console" w:cs="Times New Roman"/>
          <w:color w:val="FF4500"/>
          <w:kern w:val="24"/>
          <w:sz w:val="16"/>
          <w:szCs w:val="14"/>
        </w:rPr>
        <w:t>$</w:t>
      </w:r>
      <w:proofErr w:type="spellStart"/>
      <w:r w:rsidRPr="00E9238C">
        <w:rPr>
          <w:rFonts w:ascii="Lucida Console" w:eastAsia="Times New Roman" w:hAnsi="Lucida Console" w:cs="Times New Roman"/>
          <w:color w:val="FF4500"/>
          <w:kern w:val="24"/>
          <w:sz w:val="16"/>
          <w:szCs w:val="14"/>
        </w:rPr>
        <w:t>WebsiteFilePath</w:t>
      </w:r>
      <w:proofErr w:type="spellEnd"/>
      <w:r w:rsidRPr="00E9238C">
        <w:rPr>
          <w:rFonts w:ascii="Lucida Console" w:eastAsia="Times New Roman" w:hAnsi="Lucida Console" w:cs="Times New Roman"/>
          <w:color w:val="000000"/>
          <w:kern w:val="24"/>
          <w:sz w:val="16"/>
          <w:szCs w:val="14"/>
        </w:rPr>
        <w:t>)</w:t>
      </w:r>
    </w:p>
    <w:p w14:paraId="0C72EFCE" w14:textId="77777777" w:rsidR="00713F6A" w:rsidRPr="00E9238C" w:rsidRDefault="00713F6A" w:rsidP="00713F6A">
      <w:pPr>
        <w:spacing w:before="0" w:after="0" w:line="220" w:lineRule="exact"/>
        <w:rPr>
          <w:rFonts w:ascii="Times New Roman" w:eastAsia="Times New Roman" w:hAnsi="Times New Roman" w:cs="Times New Roman"/>
          <w:sz w:val="28"/>
          <w:szCs w:val="24"/>
        </w:rPr>
      </w:pPr>
    </w:p>
    <w:p w14:paraId="30666A42"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0000"/>
          <w:kern w:val="24"/>
          <w:sz w:val="16"/>
          <w:szCs w:val="14"/>
        </w:rPr>
        <w:t xml:space="preserve">   </w:t>
      </w:r>
      <w:r w:rsidRPr="00E9238C">
        <w:rPr>
          <w:rFonts w:ascii="Lucida Console" w:eastAsia="Times New Roman" w:hAnsi="Lucida Console" w:cs="Times New Roman"/>
          <w:color w:val="006400"/>
          <w:kern w:val="24"/>
          <w:sz w:val="16"/>
          <w:szCs w:val="14"/>
        </w:rPr>
        <w:t># A Configuration block can have one or more Node blocks</w:t>
      </w:r>
    </w:p>
    <w:p w14:paraId="64073732"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0000"/>
          <w:kern w:val="24"/>
          <w:sz w:val="16"/>
          <w:szCs w:val="14"/>
        </w:rPr>
        <w:t xml:space="preserve">   </w:t>
      </w:r>
      <w:proofErr w:type="gramStart"/>
      <w:r w:rsidRPr="00E9238C">
        <w:rPr>
          <w:rFonts w:ascii="Lucida Console" w:eastAsia="Times New Roman" w:hAnsi="Lucida Console" w:cs="Times New Roman"/>
          <w:color w:val="000000"/>
          <w:kern w:val="24"/>
          <w:sz w:val="16"/>
          <w:szCs w:val="14"/>
        </w:rPr>
        <w:t>node</w:t>
      </w:r>
      <w:proofErr w:type="gramEnd"/>
      <w:r w:rsidRPr="00E9238C">
        <w:rPr>
          <w:rFonts w:ascii="Lucida Console" w:eastAsia="Times New Roman" w:hAnsi="Lucida Console" w:cs="Times New Roman"/>
          <w:color w:val="000000"/>
          <w:kern w:val="24"/>
          <w:sz w:val="16"/>
          <w:szCs w:val="14"/>
        </w:rPr>
        <w:t xml:space="preserve"> </w:t>
      </w:r>
      <w:r w:rsidRPr="00E9238C">
        <w:rPr>
          <w:rFonts w:ascii="Lucida Console" w:eastAsia="Times New Roman" w:hAnsi="Lucida Console" w:cs="Times New Roman"/>
          <w:color w:val="FF4500"/>
          <w:kern w:val="24"/>
          <w:sz w:val="16"/>
          <w:szCs w:val="14"/>
        </w:rPr>
        <w:t>$</w:t>
      </w:r>
      <w:proofErr w:type="spellStart"/>
      <w:r w:rsidRPr="00E9238C">
        <w:rPr>
          <w:rFonts w:ascii="Lucida Console" w:eastAsia="Times New Roman" w:hAnsi="Lucida Console" w:cs="Times New Roman"/>
          <w:color w:val="FF4500"/>
          <w:kern w:val="24"/>
          <w:sz w:val="16"/>
          <w:szCs w:val="14"/>
        </w:rPr>
        <w:t>MachineName</w:t>
      </w:r>
      <w:proofErr w:type="spellEnd"/>
    </w:p>
    <w:p w14:paraId="03DD7579"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0000"/>
          <w:kern w:val="24"/>
          <w:sz w:val="16"/>
          <w:szCs w:val="14"/>
        </w:rPr>
        <w:t xml:space="preserve">   {</w:t>
      </w:r>
    </w:p>
    <w:p w14:paraId="61F0638B"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0000"/>
          <w:kern w:val="24"/>
          <w:sz w:val="16"/>
          <w:szCs w:val="14"/>
        </w:rPr>
        <w:t xml:space="preserve">      </w:t>
      </w:r>
      <w:r w:rsidRPr="00E9238C">
        <w:rPr>
          <w:rFonts w:ascii="Lucida Console" w:eastAsia="Times New Roman" w:hAnsi="Lucida Console" w:cs="Times New Roman"/>
          <w:color w:val="006400"/>
          <w:kern w:val="24"/>
          <w:sz w:val="16"/>
          <w:szCs w:val="14"/>
        </w:rPr>
        <w:t># Next, specify one or more resource provider blocks</w:t>
      </w:r>
    </w:p>
    <w:p w14:paraId="5E27BB5D"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0000"/>
          <w:kern w:val="24"/>
          <w:sz w:val="16"/>
          <w:szCs w:val="14"/>
        </w:rPr>
        <w:t xml:space="preserve">      </w:t>
      </w:r>
      <w:r w:rsidRPr="00E9238C">
        <w:rPr>
          <w:rFonts w:ascii="Lucida Console" w:eastAsia="Times New Roman" w:hAnsi="Lucida Console" w:cs="Times New Roman"/>
          <w:color w:val="006400"/>
          <w:kern w:val="24"/>
          <w:sz w:val="16"/>
          <w:szCs w:val="14"/>
        </w:rPr>
        <w:t xml:space="preserve"># </w:t>
      </w:r>
      <w:proofErr w:type="spellStart"/>
      <w:r w:rsidRPr="00E9238C">
        <w:rPr>
          <w:rFonts w:ascii="Lucida Console" w:eastAsia="Times New Roman" w:hAnsi="Lucida Console" w:cs="Times New Roman"/>
          <w:color w:val="006400"/>
          <w:kern w:val="24"/>
          <w:sz w:val="16"/>
          <w:szCs w:val="14"/>
        </w:rPr>
        <w:t>WindowsFeature</w:t>
      </w:r>
      <w:proofErr w:type="spellEnd"/>
      <w:r w:rsidRPr="00E9238C">
        <w:rPr>
          <w:rFonts w:ascii="Lucida Console" w:eastAsia="Times New Roman" w:hAnsi="Lucida Console" w:cs="Times New Roman"/>
          <w:color w:val="006400"/>
          <w:kern w:val="24"/>
          <w:sz w:val="16"/>
          <w:szCs w:val="14"/>
        </w:rPr>
        <w:t xml:space="preserve"> is one of the providers you can use in a Node block</w:t>
      </w:r>
    </w:p>
    <w:p w14:paraId="354BBFE5"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0000"/>
          <w:kern w:val="24"/>
          <w:sz w:val="16"/>
          <w:szCs w:val="14"/>
        </w:rPr>
        <w:t xml:space="preserve">      </w:t>
      </w:r>
      <w:r w:rsidRPr="00E9238C">
        <w:rPr>
          <w:rFonts w:ascii="Lucida Console" w:eastAsia="Times New Roman" w:hAnsi="Lucida Console" w:cs="Times New Roman"/>
          <w:color w:val="006400"/>
          <w:kern w:val="24"/>
          <w:sz w:val="16"/>
          <w:szCs w:val="14"/>
        </w:rPr>
        <w:t xml:space="preserve"># </w:t>
      </w:r>
      <w:proofErr w:type="gramStart"/>
      <w:r w:rsidRPr="00E9238C">
        <w:rPr>
          <w:rFonts w:ascii="Lucida Console" w:eastAsia="Times New Roman" w:hAnsi="Lucida Console" w:cs="Times New Roman"/>
          <w:color w:val="006400"/>
          <w:kern w:val="24"/>
          <w:sz w:val="16"/>
          <w:szCs w:val="14"/>
        </w:rPr>
        <w:t>This</w:t>
      </w:r>
      <w:proofErr w:type="gramEnd"/>
      <w:r w:rsidRPr="00E9238C">
        <w:rPr>
          <w:rFonts w:ascii="Lucida Console" w:eastAsia="Times New Roman" w:hAnsi="Lucida Console" w:cs="Times New Roman"/>
          <w:color w:val="006400"/>
          <w:kern w:val="24"/>
          <w:sz w:val="16"/>
          <w:szCs w:val="14"/>
        </w:rPr>
        <w:t xml:space="preserve"> example ensures the Web Server (IIS) role is installed</w:t>
      </w:r>
    </w:p>
    <w:p w14:paraId="360D7741"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0000"/>
          <w:kern w:val="24"/>
          <w:sz w:val="16"/>
          <w:szCs w:val="14"/>
        </w:rPr>
        <w:t xml:space="preserve">      </w:t>
      </w:r>
      <w:proofErr w:type="spellStart"/>
      <w:r w:rsidRPr="00E9238C">
        <w:rPr>
          <w:rFonts w:ascii="Lucida Console" w:eastAsia="Times New Roman" w:hAnsi="Lucida Console" w:cs="Times New Roman"/>
          <w:color w:val="000000"/>
          <w:kern w:val="24"/>
          <w:sz w:val="16"/>
          <w:szCs w:val="14"/>
        </w:rPr>
        <w:t>WindowsFeature</w:t>
      </w:r>
      <w:proofErr w:type="spellEnd"/>
      <w:r w:rsidRPr="00E9238C">
        <w:rPr>
          <w:rFonts w:ascii="Lucida Console" w:eastAsia="Times New Roman" w:hAnsi="Lucida Console" w:cs="Times New Roman"/>
          <w:color w:val="000000"/>
          <w:kern w:val="24"/>
          <w:sz w:val="16"/>
          <w:szCs w:val="14"/>
        </w:rPr>
        <w:t xml:space="preserve"> </w:t>
      </w:r>
      <w:r w:rsidRPr="00E9238C">
        <w:rPr>
          <w:rFonts w:ascii="Lucida Console" w:eastAsia="Times New Roman" w:hAnsi="Lucida Console" w:cs="Times New Roman"/>
          <w:color w:val="8A2BE2"/>
          <w:kern w:val="24"/>
          <w:sz w:val="16"/>
          <w:szCs w:val="14"/>
        </w:rPr>
        <w:t>IIS</w:t>
      </w:r>
    </w:p>
    <w:p w14:paraId="3DA4C1E5"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0000"/>
          <w:kern w:val="24"/>
          <w:sz w:val="16"/>
          <w:szCs w:val="14"/>
        </w:rPr>
        <w:t xml:space="preserve">      {</w:t>
      </w:r>
    </w:p>
    <w:p w14:paraId="74AF3A64"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0000"/>
          <w:kern w:val="24"/>
          <w:sz w:val="16"/>
          <w:szCs w:val="14"/>
        </w:rPr>
        <w:t xml:space="preserve">          Ensure </w:t>
      </w:r>
      <w:r>
        <w:rPr>
          <w:rFonts w:ascii="Lucida Console" w:eastAsia="Times New Roman" w:hAnsi="Lucida Console" w:cs="Times New Roman"/>
          <w:color w:val="000000"/>
          <w:kern w:val="24"/>
          <w:sz w:val="16"/>
          <w:szCs w:val="14"/>
        </w:rPr>
        <w:tab/>
      </w:r>
      <w:r w:rsidRPr="00E9238C">
        <w:rPr>
          <w:rFonts w:ascii="Lucida Console" w:eastAsia="Times New Roman" w:hAnsi="Lucida Console" w:cs="Times New Roman"/>
          <w:color w:val="A9A9A9"/>
          <w:kern w:val="24"/>
          <w:sz w:val="16"/>
          <w:szCs w:val="14"/>
        </w:rPr>
        <w:t>=</w:t>
      </w:r>
      <w:r w:rsidRPr="00E9238C">
        <w:rPr>
          <w:rFonts w:ascii="Lucida Console" w:eastAsia="Times New Roman" w:hAnsi="Lucida Console" w:cs="Times New Roman"/>
          <w:color w:val="000000"/>
          <w:kern w:val="24"/>
          <w:sz w:val="16"/>
          <w:szCs w:val="14"/>
        </w:rPr>
        <w:t xml:space="preserve"> </w:t>
      </w:r>
      <w:r w:rsidRPr="00E9238C">
        <w:rPr>
          <w:rFonts w:ascii="Lucida Console" w:eastAsia="Times New Roman" w:hAnsi="Lucida Console" w:cs="Times New Roman"/>
          <w:color w:val="8B0000"/>
          <w:kern w:val="24"/>
          <w:sz w:val="16"/>
          <w:szCs w:val="14"/>
        </w:rPr>
        <w:t xml:space="preserve">"Present" </w:t>
      </w:r>
      <w:r w:rsidRPr="00E9238C">
        <w:rPr>
          <w:rFonts w:ascii="Lucida Console" w:eastAsia="Times New Roman" w:hAnsi="Lucida Console" w:cs="Times New Roman"/>
          <w:color w:val="006400"/>
          <w:kern w:val="24"/>
          <w:sz w:val="16"/>
          <w:szCs w:val="14"/>
        </w:rPr>
        <w:t xml:space="preserve"># </w:t>
      </w:r>
      <w:proofErr w:type="gramStart"/>
      <w:r w:rsidRPr="00E9238C">
        <w:rPr>
          <w:rFonts w:ascii="Lucida Console" w:eastAsia="Times New Roman" w:hAnsi="Lucida Console" w:cs="Times New Roman"/>
          <w:color w:val="006400"/>
          <w:kern w:val="24"/>
          <w:sz w:val="16"/>
          <w:szCs w:val="14"/>
        </w:rPr>
        <w:t>To</w:t>
      </w:r>
      <w:proofErr w:type="gramEnd"/>
      <w:r w:rsidRPr="00E9238C">
        <w:rPr>
          <w:rFonts w:ascii="Lucida Console" w:eastAsia="Times New Roman" w:hAnsi="Lucida Console" w:cs="Times New Roman"/>
          <w:color w:val="006400"/>
          <w:kern w:val="24"/>
          <w:sz w:val="16"/>
          <w:szCs w:val="14"/>
        </w:rPr>
        <w:t xml:space="preserve"> uninstall the role, set Ensure to "Absent"</w:t>
      </w:r>
    </w:p>
    <w:p w14:paraId="0160041F"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0000"/>
          <w:kern w:val="24"/>
          <w:sz w:val="16"/>
          <w:szCs w:val="14"/>
        </w:rPr>
        <w:t xml:space="preserve">          Name </w:t>
      </w:r>
      <w:r>
        <w:rPr>
          <w:rFonts w:ascii="Lucida Console" w:eastAsia="Times New Roman" w:hAnsi="Lucida Console" w:cs="Times New Roman"/>
          <w:color w:val="000000"/>
          <w:kern w:val="24"/>
          <w:sz w:val="16"/>
          <w:szCs w:val="14"/>
        </w:rPr>
        <w:tab/>
      </w:r>
      <w:r w:rsidRPr="00E9238C">
        <w:rPr>
          <w:rFonts w:ascii="Lucida Console" w:eastAsia="Times New Roman" w:hAnsi="Lucida Console" w:cs="Times New Roman"/>
          <w:color w:val="A9A9A9"/>
          <w:kern w:val="24"/>
          <w:sz w:val="16"/>
          <w:szCs w:val="14"/>
        </w:rPr>
        <w:t>=</w:t>
      </w:r>
      <w:r w:rsidRPr="00E9238C">
        <w:rPr>
          <w:rFonts w:ascii="Lucida Console" w:eastAsia="Times New Roman" w:hAnsi="Lucida Console" w:cs="Times New Roman"/>
          <w:color w:val="000000"/>
          <w:kern w:val="24"/>
          <w:sz w:val="16"/>
          <w:szCs w:val="14"/>
        </w:rPr>
        <w:t xml:space="preserve"> </w:t>
      </w:r>
      <w:r w:rsidRPr="00E9238C">
        <w:rPr>
          <w:rFonts w:ascii="Lucida Console" w:eastAsia="Times New Roman" w:hAnsi="Lucida Console" w:cs="Times New Roman"/>
          <w:color w:val="8B0000"/>
          <w:kern w:val="24"/>
          <w:sz w:val="16"/>
          <w:szCs w:val="14"/>
        </w:rPr>
        <w:t xml:space="preserve">"Web-Server" </w:t>
      </w:r>
      <w:r w:rsidRPr="00E9238C">
        <w:rPr>
          <w:rFonts w:ascii="Lucida Console" w:eastAsia="Times New Roman" w:hAnsi="Lucida Console" w:cs="Times New Roman"/>
          <w:color w:val="006400"/>
          <w:kern w:val="24"/>
          <w:sz w:val="16"/>
          <w:szCs w:val="14"/>
        </w:rPr>
        <w:t># Use the Name property from Get-</w:t>
      </w:r>
      <w:proofErr w:type="spellStart"/>
      <w:r w:rsidRPr="00E9238C">
        <w:rPr>
          <w:rFonts w:ascii="Lucida Console" w:eastAsia="Times New Roman" w:hAnsi="Lucida Console" w:cs="Times New Roman"/>
          <w:color w:val="006400"/>
          <w:kern w:val="24"/>
          <w:sz w:val="16"/>
          <w:szCs w:val="14"/>
        </w:rPr>
        <w:t>WindowsFeature</w:t>
      </w:r>
      <w:proofErr w:type="spellEnd"/>
    </w:p>
    <w:p w14:paraId="5B8ABB0E"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0000"/>
          <w:kern w:val="24"/>
          <w:sz w:val="16"/>
          <w:szCs w:val="14"/>
        </w:rPr>
        <w:t xml:space="preserve">      }</w:t>
      </w:r>
    </w:p>
    <w:p w14:paraId="7436DEDA"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0000"/>
          <w:kern w:val="24"/>
          <w:sz w:val="16"/>
          <w:szCs w:val="14"/>
        </w:rPr>
        <w:t xml:space="preserve">      </w:t>
      </w:r>
      <w:r w:rsidRPr="00E9238C">
        <w:rPr>
          <w:rFonts w:ascii="Lucida Console" w:eastAsia="Times New Roman" w:hAnsi="Lucida Console" w:cs="Times New Roman"/>
          <w:color w:val="006400"/>
          <w:kern w:val="24"/>
          <w:sz w:val="16"/>
          <w:szCs w:val="14"/>
        </w:rPr>
        <w:t xml:space="preserve"># </w:t>
      </w:r>
      <w:proofErr w:type="gramStart"/>
      <w:r w:rsidRPr="00E9238C">
        <w:rPr>
          <w:rFonts w:ascii="Lucida Console" w:eastAsia="Times New Roman" w:hAnsi="Lucida Console" w:cs="Times New Roman"/>
          <w:color w:val="006400"/>
          <w:kern w:val="24"/>
          <w:sz w:val="16"/>
          <w:szCs w:val="14"/>
        </w:rPr>
        <w:t>You</w:t>
      </w:r>
      <w:proofErr w:type="gramEnd"/>
      <w:r w:rsidRPr="00E9238C">
        <w:rPr>
          <w:rFonts w:ascii="Lucida Console" w:eastAsia="Times New Roman" w:hAnsi="Lucida Console" w:cs="Times New Roman"/>
          <w:color w:val="006400"/>
          <w:kern w:val="24"/>
          <w:sz w:val="16"/>
          <w:szCs w:val="14"/>
        </w:rPr>
        <w:t xml:space="preserve"> can use the File provider to create files and folders</w:t>
      </w:r>
    </w:p>
    <w:p w14:paraId="78104388"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6400"/>
          <w:kern w:val="24"/>
          <w:sz w:val="16"/>
          <w:szCs w:val="14"/>
        </w:rPr>
        <w:t xml:space="preserve">      # "File" is the name of the resource provider to use</w:t>
      </w:r>
    </w:p>
    <w:p w14:paraId="22FBBFCE"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6400"/>
          <w:kern w:val="24"/>
          <w:sz w:val="16"/>
          <w:szCs w:val="14"/>
        </w:rPr>
        <w:t xml:space="preserve">      # "</w:t>
      </w:r>
      <w:proofErr w:type="spellStart"/>
      <w:r w:rsidRPr="00E9238C">
        <w:rPr>
          <w:rFonts w:ascii="Lucida Console" w:eastAsia="Times New Roman" w:hAnsi="Lucida Console" w:cs="Times New Roman"/>
          <w:color w:val="006400"/>
          <w:kern w:val="24"/>
          <w:sz w:val="16"/>
          <w:szCs w:val="14"/>
        </w:rPr>
        <w:t>WebDirectory</w:t>
      </w:r>
      <w:proofErr w:type="spellEnd"/>
      <w:r w:rsidRPr="00E9238C">
        <w:rPr>
          <w:rFonts w:ascii="Lucida Console" w:eastAsia="Times New Roman" w:hAnsi="Lucida Console" w:cs="Times New Roman"/>
          <w:color w:val="006400"/>
          <w:kern w:val="24"/>
          <w:sz w:val="16"/>
          <w:szCs w:val="14"/>
        </w:rPr>
        <w:t>" is the name you want to use to refer to this instance</w:t>
      </w:r>
    </w:p>
    <w:p w14:paraId="2EF9FE01"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0000"/>
          <w:kern w:val="24"/>
          <w:sz w:val="16"/>
          <w:szCs w:val="14"/>
        </w:rPr>
        <w:t xml:space="preserve">      File </w:t>
      </w:r>
      <w:proofErr w:type="spellStart"/>
      <w:r w:rsidRPr="00E9238C">
        <w:rPr>
          <w:rFonts w:ascii="Lucida Console" w:eastAsia="Times New Roman" w:hAnsi="Lucida Console" w:cs="Times New Roman"/>
          <w:color w:val="8A2BE2"/>
          <w:kern w:val="24"/>
          <w:sz w:val="16"/>
          <w:szCs w:val="14"/>
        </w:rPr>
        <w:t>WebDirectory</w:t>
      </w:r>
      <w:proofErr w:type="spellEnd"/>
    </w:p>
    <w:p w14:paraId="479240BB"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0000"/>
          <w:kern w:val="24"/>
          <w:sz w:val="16"/>
          <w:szCs w:val="14"/>
        </w:rPr>
        <w:lastRenderedPageBreak/>
        <w:t xml:space="preserve">      {</w:t>
      </w:r>
    </w:p>
    <w:p w14:paraId="50CA3401"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0000"/>
          <w:kern w:val="24"/>
          <w:sz w:val="16"/>
          <w:szCs w:val="14"/>
        </w:rPr>
        <w:t xml:space="preserve">         Ensure </w:t>
      </w:r>
      <w:r>
        <w:rPr>
          <w:rFonts w:ascii="Lucida Console" w:eastAsia="Times New Roman" w:hAnsi="Lucida Console" w:cs="Times New Roman"/>
          <w:color w:val="000000"/>
          <w:kern w:val="24"/>
          <w:sz w:val="16"/>
          <w:szCs w:val="14"/>
        </w:rPr>
        <w:tab/>
      </w:r>
      <w:r>
        <w:rPr>
          <w:rFonts w:ascii="Lucida Console" w:eastAsia="Times New Roman" w:hAnsi="Lucida Console" w:cs="Times New Roman"/>
          <w:color w:val="000000"/>
          <w:kern w:val="24"/>
          <w:sz w:val="16"/>
          <w:szCs w:val="14"/>
        </w:rPr>
        <w:tab/>
      </w:r>
      <w:r w:rsidRPr="00E9238C">
        <w:rPr>
          <w:rFonts w:ascii="Lucida Console" w:eastAsia="Times New Roman" w:hAnsi="Lucida Console" w:cs="Times New Roman"/>
          <w:color w:val="A9A9A9"/>
          <w:kern w:val="24"/>
          <w:sz w:val="16"/>
          <w:szCs w:val="14"/>
        </w:rPr>
        <w:t>=</w:t>
      </w:r>
      <w:r w:rsidRPr="00E9238C">
        <w:rPr>
          <w:rFonts w:ascii="Lucida Console" w:eastAsia="Times New Roman" w:hAnsi="Lucida Console" w:cs="Times New Roman"/>
          <w:color w:val="000000"/>
          <w:kern w:val="24"/>
          <w:sz w:val="16"/>
          <w:szCs w:val="14"/>
        </w:rPr>
        <w:t xml:space="preserve"> </w:t>
      </w:r>
      <w:r w:rsidRPr="00E9238C">
        <w:rPr>
          <w:rFonts w:ascii="Lucida Console" w:eastAsia="Times New Roman" w:hAnsi="Lucida Console" w:cs="Times New Roman"/>
          <w:color w:val="8B0000"/>
          <w:kern w:val="24"/>
          <w:sz w:val="16"/>
          <w:szCs w:val="14"/>
        </w:rPr>
        <w:t>"Present</w:t>
      </w:r>
      <w:proofErr w:type="gramStart"/>
      <w:r w:rsidRPr="00E9238C">
        <w:rPr>
          <w:rFonts w:ascii="Lucida Console" w:eastAsia="Times New Roman" w:hAnsi="Lucida Console" w:cs="Times New Roman"/>
          <w:color w:val="8B0000"/>
          <w:kern w:val="24"/>
          <w:sz w:val="16"/>
          <w:szCs w:val="14"/>
        </w:rPr>
        <w:t xml:space="preserve">"  </w:t>
      </w:r>
      <w:r w:rsidRPr="00E9238C">
        <w:rPr>
          <w:rFonts w:ascii="Lucida Console" w:eastAsia="Times New Roman" w:hAnsi="Lucida Console" w:cs="Times New Roman"/>
          <w:color w:val="006400"/>
          <w:kern w:val="24"/>
          <w:sz w:val="16"/>
          <w:szCs w:val="14"/>
        </w:rPr>
        <w:t>#</w:t>
      </w:r>
      <w:proofErr w:type="gramEnd"/>
      <w:r w:rsidRPr="00E9238C">
        <w:rPr>
          <w:rFonts w:ascii="Lucida Console" w:eastAsia="Times New Roman" w:hAnsi="Lucida Console" w:cs="Times New Roman"/>
          <w:color w:val="006400"/>
          <w:kern w:val="24"/>
          <w:sz w:val="16"/>
          <w:szCs w:val="14"/>
        </w:rPr>
        <w:t xml:space="preserve"> You can also set Ensure to "Absent"</w:t>
      </w:r>
    </w:p>
    <w:p w14:paraId="7839DDAE"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0000"/>
          <w:kern w:val="24"/>
          <w:sz w:val="16"/>
          <w:szCs w:val="14"/>
        </w:rPr>
        <w:t xml:space="preserve">         </w:t>
      </w:r>
      <w:proofErr w:type="spellStart"/>
      <w:r w:rsidRPr="00E9238C">
        <w:rPr>
          <w:rFonts w:ascii="Lucida Console" w:eastAsia="Times New Roman" w:hAnsi="Lucida Console" w:cs="Times New Roman"/>
          <w:color w:val="000000"/>
          <w:kern w:val="24"/>
          <w:sz w:val="16"/>
          <w:szCs w:val="14"/>
        </w:rPr>
        <w:t>SourcePath</w:t>
      </w:r>
      <w:proofErr w:type="spellEnd"/>
      <w:r w:rsidRPr="00E9238C">
        <w:rPr>
          <w:rFonts w:ascii="Lucida Console" w:eastAsia="Times New Roman" w:hAnsi="Lucida Console" w:cs="Times New Roman"/>
          <w:color w:val="000000"/>
          <w:kern w:val="24"/>
          <w:sz w:val="16"/>
          <w:szCs w:val="14"/>
        </w:rPr>
        <w:t xml:space="preserve"> </w:t>
      </w:r>
      <w:r>
        <w:rPr>
          <w:rFonts w:ascii="Lucida Console" w:eastAsia="Times New Roman" w:hAnsi="Lucida Console" w:cs="Times New Roman"/>
          <w:color w:val="000000"/>
          <w:kern w:val="24"/>
          <w:sz w:val="16"/>
          <w:szCs w:val="14"/>
        </w:rPr>
        <w:tab/>
      </w:r>
      <w:r>
        <w:rPr>
          <w:rFonts w:ascii="Lucida Console" w:eastAsia="Times New Roman" w:hAnsi="Lucida Console" w:cs="Times New Roman"/>
          <w:color w:val="000000"/>
          <w:kern w:val="24"/>
          <w:sz w:val="16"/>
          <w:szCs w:val="14"/>
        </w:rPr>
        <w:tab/>
      </w:r>
      <w:r w:rsidRPr="00E9238C">
        <w:rPr>
          <w:rFonts w:ascii="Lucida Console" w:eastAsia="Times New Roman" w:hAnsi="Lucida Console" w:cs="Times New Roman"/>
          <w:color w:val="A9A9A9"/>
          <w:kern w:val="24"/>
          <w:sz w:val="16"/>
          <w:szCs w:val="14"/>
        </w:rPr>
        <w:t>=</w:t>
      </w:r>
      <w:r w:rsidRPr="00E9238C">
        <w:rPr>
          <w:rFonts w:ascii="Lucida Console" w:eastAsia="Times New Roman" w:hAnsi="Lucida Console" w:cs="Times New Roman"/>
          <w:color w:val="000000"/>
          <w:kern w:val="24"/>
          <w:sz w:val="16"/>
          <w:szCs w:val="14"/>
        </w:rPr>
        <w:t xml:space="preserve"> </w:t>
      </w:r>
      <w:r w:rsidRPr="00E9238C">
        <w:rPr>
          <w:rFonts w:ascii="Lucida Console" w:eastAsia="Times New Roman" w:hAnsi="Lucida Console" w:cs="Times New Roman"/>
          <w:color w:val="FF4500"/>
          <w:kern w:val="24"/>
          <w:sz w:val="16"/>
          <w:szCs w:val="14"/>
        </w:rPr>
        <w:t>$</w:t>
      </w:r>
      <w:proofErr w:type="spellStart"/>
      <w:r w:rsidRPr="00E9238C">
        <w:rPr>
          <w:rFonts w:ascii="Lucida Console" w:eastAsia="Times New Roman" w:hAnsi="Lucida Console" w:cs="Times New Roman"/>
          <w:color w:val="FF4500"/>
          <w:kern w:val="24"/>
          <w:sz w:val="16"/>
          <w:szCs w:val="14"/>
        </w:rPr>
        <w:t>WebsiteFilePath</w:t>
      </w:r>
      <w:proofErr w:type="spellEnd"/>
    </w:p>
    <w:p w14:paraId="5EFA5BD0"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0000"/>
          <w:kern w:val="24"/>
          <w:sz w:val="16"/>
          <w:szCs w:val="14"/>
        </w:rPr>
        <w:t xml:space="preserve">         </w:t>
      </w:r>
      <w:proofErr w:type="spellStart"/>
      <w:r w:rsidRPr="00E9238C">
        <w:rPr>
          <w:rFonts w:ascii="Lucida Console" w:eastAsia="Times New Roman" w:hAnsi="Lucida Console" w:cs="Times New Roman"/>
          <w:color w:val="000000"/>
          <w:kern w:val="24"/>
          <w:sz w:val="16"/>
          <w:szCs w:val="14"/>
        </w:rPr>
        <w:t>DestinationPath</w:t>
      </w:r>
      <w:proofErr w:type="spellEnd"/>
      <w:r w:rsidRPr="00E9238C">
        <w:rPr>
          <w:rFonts w:ascii="Lucida Console" w:eastAsia="Times New Roman" w:hAnsi="Lucida Console" w:cs="Times New Roman"/>
          <w:color w:val="000000"/>
          <w:kern w:val="24"/>
          <w:sz w:val="16"/>
          <w:szCs w:val="14"/>
        </w:rPr>
        <w:t xml:space="preserve"> </w:t>
      </w:r>
      <w:r>
        <w:rPr>
          <w:rFonts w:ascii="Lucida Console" w:eastAsia="Times New Roman" w:hAnsi="Lucida Console" w:cs="Times New Roman"/>
          <w:color w:val="000000"/>
          <w:kern w:val="24"/>
          <w:sz w:val="16"/>
          <w:szCs w:val="14"/>
        </w:rPr>
        <w:tab/>
      </w:r>
      <w:r w:rsidRPr="00E9238C">
        <w:rPr>
          <w:rFonts w:ascii="Lucida Console" w:eastAsia="Times New Roman" w:hAnsi="Lucida Console" w:cs="Times New Roman"/>
          <w:color w:val="A9A9A9"/>
          <w:kern w:val="24"/>
          <w:sz w:val="16"/>
          <w:szCs w:val="14"/>
        </w:rPr>
        <w:t>=</w:t>
      </w:r>
      <w:r w:rsidRPr="00E9238C">
        <w:rPr>
          <w:rFonts w:ascii="Lucida Console" w:eastAsia="Times New Roman" w:hAnsi="Lucida Console" w:cs="Times New Roman"/>
          <w:color w:val="000000"/>
          <w:kern w:val="24"/>
          <w:sz w:val="16"/>
          <w:szCs w:val="14"/>
        </w:rPr>
        <w:t xml:space="preserve"> </w:t>
      </w:r>
      <w:r w:rsidRPr="00E9238C">
        <w:rPr>
          <w:rFonts w:ascii="Lucida Console" w:eastAsia="Times New Roman" w:hAnsi="Lucida Console" w:cs="Times New Roman"/>
          <w:color w:val="8B0000"/>
          <w:kern w:val="24"/>
          <w:sz w:val="16"/>
          <w:szCs w:val="14"/>
        </w:rPr>
        <w:t>"C:\inetpub\wwwroot"</w:t>
      </w:r>
    </w:p>
    <w:p w14:paraId="45A1214A"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0000"/>
          <w:kern w:val="24"/>
          <w:sz w:val="16"/>
          <w:szCs w:val="14"/>
        </w:rPr>
        <w:t xml:space="preserve">         </w:t>
      </w:r>
      <w:proofErr w:type="spellStart"/>
      <w:r>
        <w:rPr>
          <w:rFonts w:ascii="Lucida Console" w:eastAsia="Times New Roman" w:hAnsi="Lucida Console" w:cs="Times New Roman"/>
          <w:color w:val="000000"/>
          <w:kern w:val="24"/>
          <w:sz w:val="16"/>
          <w:szCs w:val="14"/>
        </w:rPr>
        <w:t>DependsOn</w:t>
      </w:r>
      <w:proofErr w:type="spellEnd"/>
      <w:r w:rsidRPr="00E9238C">
        <w:rPr>
          <w:rFonts w:ascii="Lucida Console" w:eastAsia="Times New Roman" w:hAnsi="Lucida Console" w:cs="Times New Roman"/>
          <w:color w:val="000000"/>
          <w:kern w:val="24"/>
          <w:sz w:val="16"/>
          <w:szCs w:val="14"/>
        </w:rPr>
        <w:t xml:space="preserve"> </w:t>
      </w:r>
      <w:r>
        <w:rPr>
          <w:rFonts w:ascii="Lucida Console" w:eastAsia="Times New Roman" w:hAnsi="Lucida Console" w:cs="Times New Roman"/>
          <w:color w:val="000000"/>
          <w:kern w:val="24"/>
          <w:sz w:val="16"/>
          <w:szCs w:val="14"/>
        </w:rPr>
        <w:tab/>
      </w:r>
      <w:r>
        <w:rPr>
          <w:rFonts w:ascii="Lucida Console" w:eastAsia="Times New Roman" w:hAnsi="Lucida Console" w:cs="Times New Roman"/>
          <w:color w:val="000000"/>
          <w:kern w:val="24"/>
          <w:sz w:val="16"/>
          <w:szCs w:val="14"/>
        </w:rPr>
        <w:tab/>
      </w:r>
      <w:r w:rsidRPr="00E9238C">
        <w:rPr>
          <w:rFonts w:ascii="Lucida Console" w:eastAsia="Times New Roman" w:hAnsi="Lucida Console" w:cs="Times New Roman"/>
          <w:color w:val="A9A9A9"/>
          <w:kern w:val="24"/>
          <w:sz w:val="16"/>
          <w:szCs w:val="14"/>
        </w:rPr>
        <w:t>=</w:t>
      </w:r>
      <w:r w:rsidRPr="00E9238C">
        <w:rPr>
          <w:rFonts w:ascii="Lucida Console" w:eastAsia="Times New Roman" w:hAnsi="Lucida Console" w:cs="Times New Roman"/>
          <w:color w:val="000000"/>
          <w:kern w:val="24"/>
          <w:sz w:val="16"/>
          <w:szCs w:val="14"/>
        </w:rPr>
        <w:t xml:space="preserve"> </w:t>
      </w:r>
      <w:r w:rsidRPr="00E9238C">
        <w:rPr>
          <w:rFonts w:ascii="Lucida Console" w:eastAsia="Times New Roman" w:hAnsi="Lucida Console" w:cs="Times New Roman"/>
          <w:color w:val="8B0000"/>
          <w:kern w:val="24"/>
          <w:sz w:val="16"/>
          <w:szCs w:val="14"/>
        </w:rPr>
        <w:t>"[</w:t>
      </w:r>
      <w:proofErr w:type="spellStart"/>
      <w:r w:rsidRPr="00E9238C">
        <w:rPr>
          <w:rFonts w:ascii="Lucida Console" w:eastAsia="Times New Roman" w:hAnsi="Lucida Console" w:cs="Times New Roman"/>
          <w:color w:val="8B0000"/>
          <w:kern w:val="24"/>
          <w:sz w:val="16"/>
          <w:szCs w:val="14"/>
        </w:rPr>
        <w:t>WindowsFeature</w:t>
      </w:r>
      <w:proofErr w:type="spellEnd"/>
      <w:proofErr w:type="gramStart"/>
      <w:r w:rsidRPr="00E9238C">
        <w:rPr>
          <w:rFonts w:ascii="Lucida Console" w:eastAsia="Times New Roman" w:hAnsi="Lucida Console" w:cs="Times New Roman"/>
          <w:color w:val="8B0000"/>
          <w:kern w:val="24"/>
          <w:sz w:val="16"/>
          <w:szCs w:val="14"/>
        </w:rPr>
        <w:t>]IIS</w:t>
      </w:r>
      <w:proofErr w:type="gramEnd"/>
      <w:r w:rsidRPr="00E9238C">
        <w:rPr>
          <w:rFonts w:ascii="Lucida Console" w:eastAsia="Times New Roman" w:hAnsi="Lucida Console" w:cs="Times New Roman"/>
          <w:color w:val="8B0000"/>
          <w:kern w:val="24"/>
          <w:sz w:val="16"/>
          <w:szCs w:val="14"/>
        </w:rPr>
        <w:t xml:space="preserve">"  </w:t>
      </w:r>
      <w:r w:rsidRPr="00E9238C">
        <w:rPr>
          <w:rFonts w:ascii="Lucida Console" w:eastAsia="Times New Roman" w:hAnsi="Lucida Console" w:cs="Times New Roman"/>
          <w:color w:val="006400"/>
          <w:kern w:val="24"/>
          <w:sz w:val="16"/>
          <w:szCs w:val="14"/>
        </w:rPr>
        <w:t xml:space="preserve"># Use </w:t>
      </w:r>
      <w:proofErr w:type="spellStart"/>
      <w:r>
        <w:rPr>
          <w:rFonts w:ascii="Lucida Console" w:eastAsia="Times New Roman" w:hAnsi="Lucida Console" w:cs="Times New Roman"/>
          <w:color w:val="006400"/>
          <w:kern w:val="24"/>
          <w:sz w:val="16"/>
          <w:szCs w:val="14"/>
        </w:rPr>
        <w:t>DependsOn</w:t>
      </w:r>
      <w:proofErr w:type="spellEnd"/>
      <w:r w:rsidRPr="00E9238C">
        <w:rPr>
          <w:rFonts w:ascii="Lucida Console" w:eastAsia="Times New Roman" w:hAnsi="Lucida Console" w:cs="Times New Roman"/>
          <w:color w:val="006400"/>
          <w:kern w:val="24"/>
          <w:sz w:val="16"/>
          <w:szCs w:val="14"/>
        </w:rPr>
        <w:t xml:space="preserve"> for dependencies</w:t>
      </w:r>
    </w:p>
    <w:p w14:paraId="5186EED8"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0000"/>
          <w:kern w:val="24"/>
          <w:sz w:val="16"/>
          <w:szCs w:val="14"/>
        </w:rPr>
        <w:t xml:space="preserve">      }</w:t>
      </w:r>
    </w:p>
    <w:p w14:paraId="4085C1F0"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0000"/>
          <w:kern w:val="24"/>
          <w:sz w:val="16"/>
          <w:szCs w:val="14"/>
        </w:rPr>
        <w:t xml:space="preserve">   }</w:t>
      </w:r>
    </w:p>
    <w:p w14:paraId="666DFC7C" w14:textId="77777777" w:rsidR="00713F6A" w:rsidRPr="00E9238C" w:rsidRDefault="00713F6A" w:rsidP="00713F6A">
      <w:pPr>
        <w:spacing w:before="0" w:after="0" w:line="220" w:lineRule="exact"/>
        <w:rPr>
          <w:rFonts w:ascii="Times New Roman" w:eastAsia="Times New Roman" w:hAnsi="Times New Roman" w:cs="Times New Roman"/>
          <w:sz w:val="28"/>
          <w:szCs w:val="24"/>
        </w:rPr>
      </w:pPr>
      <w:r w:rsidRPr="00E9238C">
        <w:rPr>
          <w:rFonts w:ascii="Lucida Console" w:eastAsia="Times New Roman" w:hAnsi="Lucida Console" w:cs="Times New Roman"/>
          <w:color w:val="000000"/>
          <w:kern w:val="24"/>
          <w:sz w:val="16"/>
          <w:szCs w:val="14"/>
        </w:rPr>
        <w:t>}</w:t>
      </w:r>
    </w:p>
    <w:p w14:paraId="5CB63692" w14:textId="77777777" w:rsidR="004400E0" w:rsidRDefault="004400E0" w:rsidP="004400E0">
      <w:pPr>
        <w:spacing w:before="0" w:after="0" w:line="240" w:lineRule="auto"/>
        <w:rPr>
          <w:rFonts w:ascii="Calibri" w:eastAsia="Times New Roman" w:hAnsi="Calibri" w:cs="Times New Roman"/>
          <w:color w:val="000000"/>
          <w:kern w:val="24"/>
          <w:sz w:val="16"/>
          <w:szCs w:val="16"/>
        </w:rPr>
      </w:pPr>
    </w:p>
    <w:p w14:paraId="55586B76" w14:textId="5683200C" w:rsidR="004400E0" w:rsidRPr="00E9238C" w:rsidRDefault="004400E0" w:rsidP="00E9238C">
      <w:pPr>
        <w:rPr>
          <w:rFonts w:eastAsia="Times New Roman"/>
        </w:rPr>
      </w:pPr>
      <w:r w:rsidRPr="004400E0">
        <w:rPr>
          <w:rFonts w:eastAsia="Times New Roman"/>
        </w:rPr>
        <w:t xml:space="preserve">To </w:t>
      </w:r>
      <w:r>
        <w:rPr>
          <w:rFonts w:eastAsia="Times New Roman"/>
        </w:rPr>
        <w:t>use a</w:t>
      </w:r>
      <w:r w:rsidRPr="004400E0">
        <w:rPr>
          <w:rFonts w:eastAsia="Times New Roman"/>
        </w:rPr>
        <w:t xml:space="preserve"> configuration, invoke the Configuration block the same way you would invoke a Windows PowerShell function, passing in any expected parame</w:t>
      </w:r>
      <w:r w:rsidR="00000B1A">
        <w:rPr>
          <w:rFonts w:eastAsia="Times New Roman"/>
        </w:rPr>
        <w:t>ters you have defined (two</w:t>
      </w:r>
      <w:r w:rsidRPr="004400E0">
        <w:rPr>
          <w:rFonts w:eastAsia="Times New Roman"/>
        </w:rPr>
        <w:t xml:space="preserve"> in the </w:t>
      </w:r>
      <w:r w:rsidR="00000B1A">
        <w:rPr>
          <w:rFonts w:eastAsia="Times New Roman"/>
        </w:rPr>
        <w:t>s</w:t>
      </w:r>
      <w:r w:rsidRPr="004400E0">
        <w:rPr>
          <w:rFonts w:eastAsia="Times New Roman"/>
        </w:rPr>
        <w:t>ample above). For example, in this case</w:t>
      </w:r>
      <w:r>
        <w:rPr>
          <w:rFonts w:eastAsia="Times New Roman"/>
        </w:rPr>
        <w:t xml:space="preserve">, the </w:t>
      </w:r>
      <w:proofErr w:type="spellStart"/>
      <w:r>
        <w:rPr>
          <w:rFonts w:eastAsia="Times New Roman"/>
        </w:rPr>
        <w:t>MyWebConfig</w:t>
      </w:r>
      <w:proofErr w:type="spellEnd"/>
      <w:r>
        <w:rPr>
          <w:rFonts w:eastAsia="Times New Roman"/>
        </w:rPr>
        <w:t xml:space="preserve"> configuration can be invoked as follows</w:t>
      </w:r>
      <w:r w:rsidRPr="004400E0">
        <w:rPr>
          <w:rFonts w:eastAsia="Times New Roman"/>
        </w:rPr>
        <w:t>:</w:t>
      </w:r>
    </w:p>
    <w:p w14:paraId="5459D984" w14:textId="77777777" w:rsidR="004400E0" w:rsidRPr="00E9238C" w:rsidRDefault="004400E0" w:rsidP="00E9238C">
      <w:pPr>
        <w:spacing w:before="0" w:after="0" w:line="220" w:lineRule="exact"/>
        <w:rPr>
          <w:rFonts w:ascii="Times New Roman" w:eastAsia="Times New Roman" w:hAnsi="Times New Roman" w:cs="Times New Roman"/>
          <w:sz w:val="28"/>
          <w:szCs w:val="24"/>
        </w:rPr>
      </w:pPr>
      <w:proofErr w:type="spellStart"/>
      <w:r w:rsidRPr="00E9238C">
        <w:rPr>
          <w:rFonts w:ascii="Lucida Console" w:eastAsia="Times New Roman" w:hAnsi="Lucida Console" w:cs="Times New Roman"/>
          <w:color w:val="0000FF"/>
          <w:kern w:val="24"/>
          <w:sz w:val="16"/>
          <w:szCs w:val="14"/>
        </w:rPr>
        <w:t>MyWebConfig</w:t>
      </w:r>
      <w:proofErr w:type="spellEnd"/>
      <w:r w:rsidRPr="00E9238C">
        <w:rPr>
          <w:rFonts w:ascii="Lucida Console" w:eastAsia="Times New Roman" w:hAnsi="Lucida Console" w:cs="Times New Roman"/>
          <w:color w:val="0000FF"/>
          <w:kern w:val="24"/>
          <w:sz w:val="16"/>
          <w:szCs w:val="14"/>
        </w:rPr>
        <w:t xml:space="preserve"> </w:t>
      </w:r>
      <w:r w:rsidRPr="00E9238C">
        <w:rPr>
          <w:rFonts w:ascii="Lucida Console" w:eastAsia="Times New Roman" w:hAnsi="Lucida Console" w:cs="Times New Roman"/>
          <w:color w:val="000080"/>
          <w:kern w:val="24"/>
          <w:sz w:val="16"/>
          <w:szCs w:val="14"/>
        </w:rPr>
        <w:t>-</w:t>
      </w:r>
      <w:proofErr w:type="spellStart"/>
      <w:r w:rsidRPr="00E9238C">
        <w:rPr>
          <w:rFonts w:ascii="Lucida Console" w:eastAsia="Times New Roman" w:hAnsi="Lucida Console" w:cs="Times New Roman"/>
          <w:color w:val="000080"/>
          <w:kern w:val="24"/>
          <w:sz w:val="16"/>
          <w:szCs w:val="14"/>
        </w:rPr>
        <w:t>MachineName</w:t>
      </w:r>
      <w:proofErr w:type="spellEnd"/>
      <w:r w:rsidRPr="00E9238C">
        <w:rPr>
          <w:rFonts w:ascii="Lucida Console" w:eastAsia="Times New Roman" w:hAnsi="Lucida Console" w:cs="Times New Roman"/>
          <w:color w:val="000080"/>
          <w:kern w:val="24"/>
          <w:sz w:val="16"/>
          <w:szCs w:val="14"/>
        </w:rPr>
        <w:t xml:space="preserve"> </w:t>
      </w:r>
      <w:r w:rsidRPr="00E9238C">
        <w:rPr>
          <w:rFonts w:ascii="Lucida Console" w:eastAsia="Times New Roman" w:hAnsi="Lucida Console" w:cs="Times New Roman"/>
          <w:color w:val="8B0000"/>
          <w:kern w:val="24"/>
          <w:sz w:val="16"/>
          <w:szCs w:val="14"/>
        </w:rPr>
        <w:t>"</w:t>
      </w:r>
      <w:proofErr w:type="spellStart"/>
      <w:r w:rsidRPr="00E9238C">
        <w:rPr>
          <w:rFonts w:ascii="Lucida Console" w:eastAsia="Times New Roman" w:hAnsi="Lucida Console" w:cs="Times New Roman"/>
          <w:color w:val="8B0000"/>
          <w:kern w:val="24"/>
          <w:sz w:val="16"/>
          <w:szCs w:val="14"/>
        </w:rPr>
        <w:t>TestMachine</w:t>
      </w:r>
      <w:proofErr w:type="spellEnd"/>
      <w:r w:rsidRPr="00E9238C">
        <w:rPr>
          <w:rFonts w:ascii="Lucida Console" w:eastAsia="Times New Roman" w:hAnsi="Lucida Console" w:cs="Times New Roman"/>
          <w:color w:val="8B0000"/>
          <w:kern w:val="24"/>
          <w:sz w:val="16"/>
          <w:szCs w:val="14"/>
        </w:rPr>
        <w:t xml:space="preserve">" </w:t>
      </w:r>
      <w:r w:rsidRPr="00E9238C">
        <w:rPr>
          <w:rFonts w:ascii="Lucida Console" w:eastAsia="Times New Roman" w:hAnsi="Lucida Console" w:cs="Times New Roman"/>
          <w:color w:val="000080"/>
          <w:kern w:val="24"/>
          <w:sz w:val="16"/>
          <w:szCs w:val="14"/>
        </w:rPr>
        <w:t>–</w:t>
      </w:r>
      <w:proofErr w:type="spellStart"/>
      <w:r w:rsidRPr="00E9238C">
        <w:rPr>
          <w:rFonts w:ascii="Lucida Console" w:eastAsia="Times New Roman" w:hAnsi="Lucida Console" w:cs="Times New Roman"/>
          <w:color w:val="000080"/>
          <w:kern w:val="24"/>
          <w:sz w:val="16"/>
          <w:szCs w:val="14"/>
        </w:rPr>
        <w:t>WebsiteFilePath</w:t>
      </w:r>
      <w:proofErr w:type="spellEnd"/>
      <w:r w:rsidRPr="00E9238C">
        <w:rPr>
          <w:rFonts w:ascii="Lucida Console" w:eastAsia="Times New Roman" w:hAnsi="Lucida Console" w:cs="Times New Roman"/>
          <w:color w:val="000080"/>
          <w:kern w:val="24"/>
          <w:sz w:val="16"/>
          <w:szCs w:val="14"/>
        </w:rPr>
        <w:t xml:space="preserve"> </w:t>
      </w:r>
      <w:r w:rsidRPr="00E9238C">
        <w:rPr>
          <w:rFonts w:ascii="Lucida Console" w:eastAsia="Times New Roman" w:hAnsi="Lucida Console" w:cs="Times New Roman"/>
          <w:color w:val="8B0000"/>
          <w:kern w:val="24"/>
          <w:sz w:val="16"/>
          <w:szCs w:val="14"/>
        </w:rPr>
        <w:t>"\\filesrv\WebFiles"</w:t>
      </w:r>
    </w:p>
    <w:p w14:paraId="382E991C" w14:textId="0C4A4C2B" w:rsidR="004400E0" w:rsidRDefault="004400E0" w:rsidP="00932957">
      <w:r w:rsidRPr="004400E0">
        <w:rPr>
          <w:rFonts w:eastAsia="Times New Roman"/>
        </w:rPr>
        <w:t xml:space="preserve">This creates a MOF file known as the </w:t>
      </w:r>
      <w:r w:rsidRPr="004400E0">
        <w:rPr>
          <w:rFonts w:eastAsia="Times New Roman"/>
          <w:b/>
          <w:bCs/>
        </w:rPr>
        <w:t>configuration instance document</w:t>
      </w:r>
      <w:r w:rsidRPr="004400E0">
        <w:rPr>
          <w:rFonts w:eastAsia="Times New Roman"/>
        </w:rPr>
        <w:t xml:space="preserve">. You can run it </w:t>
      </w:r>
      <w:r w:rsidR="00161C66">
        <w:rPr>
          <w:rFonts w:eastAsia="Times New Roman"/>
        </w:rPr>
        <w:t xml:space="preserve">by </w:t>
      </w:r>
      <w:r w:rsidRPr="004400E0">
        <w:rPr>
          <w:rFonts w:eastAsia="Times New Roman"/>
        </w:rPr>
        <w:t>using the Start</w:t>
      </w:r>
      <w:r w:rsidR="00161C66">
        <w:rPr>
          <w:rFonts w:eastAsia="Times New Roman"/>
        </w:rPr>
        <w:t>-</w:t>
      </w:r>
      <w:proofErr w:type="spellStart"/>
      <w:r w:rsidRPr="004400E0">
        <w:rPr>
          <w:rFonts w:eastAsia="Times New Roman"/>
        </w:rPr>
        <w:t>DscConfiguration</w:t>
      </w:r>
      <w:proofErr w:type="spellEnd"/>
      <w:r w:rsidRPr="004400E0">
        <w:rPr>
          <w:rFonts w:eastAsia="Times New Roman"/>
        </w:rPr>
        <w:t xml:space="preserve"> </w:t>
      </w:r>
      <w:proofErr w:type="spellStart"/>
      <w:r w:rsidRPr="004400E0">
        <w:rPr>
          <w:rFonts w:eastAsia="Times New Roman"/>
        </w:rPr>
        <w:t>cmdlet</w:t>
      </w:r>
      <w:proofErr w:type="spellEnd"/>
      <w:r>
        <w:rPr>
          <w:rFonts w:eastAsia="Times New Roman"/>
        </w:rPr>
        <w:t xml:space="preserve"> like this:</w:t>
      </w:r>
    </w:p>
    <w:p w14:paraId="0EB73D14" w14:textId="6F281F7B" w:rsidR="00795BFB" w:rsidRDefault="00795BFB" w:rsidP="00E9238C">
      <w:pPr>
        <w:spacing w:before="0" w:after="0" w:line="220" w:lineRule="exact"/>
      </w:pPr>
      <w:r>
        <w:rPr>
          <w:rFonts w:ascii="Lucida Console" w:eastAsia="Times New Roman" w:hAnsi="Lucida Console" w:cs="Times New Roman"/>
          <w:color w:val="0000FF"/>
          <w:kern w:val="24"/>
          <w:sz w:val="16"/>
          <w:szCs w:val="14"/>
        </w:rPr>
        <w:t>Start-</w:t>
      </w:r>
      <w:proofErr w:type="spellStart"/>
      <w:r>
        <w:rPr>
          <w:rFonts w:ascii="Lucida Console" w:eastAsia="Times New Roman" w:hAnsi="Lucida Console" w:cs="Times New Roman"/>
          <w:color w:val="0000FF"/>
          <w:kern w:val="24"/>
          <w:sz w:val="16"/>
          <w:szCs w:val="14"/>
        </w:rPr>
        <w:t>DscConfiguration</w:t>
      </w:r>
      <w:proofErr w:type="spellEnd"/>
      <w:r w:rsidRPr="00E5414D">
        <w:rPr>
          <w:rFonts w:ascii="Lucida Console" w:eastAsia="Times New Roman" w:hAnsi="Lucida Console" w:cs="Times New Roman"/>
          <w:color w:val="0000FF"/>
          <w:kern w:val="24"/>
          <w:sz w:val="16"/>
          <w:szCs w:val="14"/>
        </w:rPr>
        <w:t xml:space="preserve"> </w:t>
      </w:r>
      <w:r w:rsidRPr="00E5414D">
        <w:rPr>
          <w:rFonts w:ascii="Lucida Console" w:eastAsia="Times New Roman" w:hAnsi="Lucida Console" w:cs="Times New Roman"/>
          <w:color w:val="000080"/>
          <w:kern w:val="24"/>
          <w:sz w:val="16"/>
          <w:szCs w:val="14"/>
        </w:rPr>
        <w:t>-</w:t>
      </w:r>
      <w:r>
        <w:rPr>
          <w:rFonts w:ascii="Lucida Console" w:eastAsia="Times New Roman" w:hAnsi="Lucida Console" w:cs="Times New Roman"/>
          <w:color w:val="000080"/>
          <w:kern w:val="24"/>
          <w:sz w:val="16"/>
          <w:szCs w:val="14"/>
        </w:rPr>
        <w:t>Path</w:t>
      </w:r>
      <w:r w:rsidRPr="00E5414D">
        <w:rPr>
          <w:rFonts w:ascii="Lucida Console" w:eastAsia="Times New Roman" w:hAnsi="Lucida Console" w:cs="Times New Roman"/>
          <w:color w:val="000080"/>
          <w:kern w:val="24"/>
          <w:sz w:val="16"/>
          <w:szCs w:val="14"/>
        </w:rPr>
        <w:t xml:space="preserve"> </w:t>
      </w:r>
      <w:r>
        <w:rPr>
          <w:rFonts w:ascii="Lucida Console" w:eastAsia="Times New Roman" w:hAnsi="Lucida Console" w:cs="Times New Roman"/>
          <w:color w:val="8A2BE2"/>
          <w:kern w:val="24"/>
          <w:sz w:val="16"/>
          <w:szCs w:val="14"/>
        </w:rPr>
        <w:t>.\</w:t>
      </w:r>
      <w:proofErr w:type="spellStart"/>
      <w:r>
        <w:rPr>
          <w:rFonts w:ascii="Lucida Console" w:eastAsia="Times New Roman" w:hAnsi="Lucida Console" w:cs="Times New Roman"/>
          <w:color w:val="8A2BE2"/>
          <w:kern w:val="24"/>
          <w:sz w:val="16"/>
          <w:szCs w:val="14"/>
        </w:rPr>
        <w:t>M</w:t>
      </w:r>
      <w:r w:rsidRPr="00E5414D">
        <w:rPr>
          <w:rFonts w:ascii="Lucida Console" w:eastAsia="Times New Roman" w:hAnsi="Lucida Console" w:cs="Times New Roman"/>
          <w:color w:val="8A2BE2"/>
          <w:kern w:val="24"/>
          <w:sz w:val="16"/>
          <w:szCs w:val="14"/>
        </w:rPr>
        <w:t>yWebConfig</w:t>
      </w:r>
      <w:proofErr w:type="spellEnd"/>
      <w:r w:rsidRPr="00E5414D">
        <w:rPr>
          <w:rFonts w:ascii="Lucida Console" w:eastAsia="Times New Roman" w:hAnsi="Lucida Console" w:cs="Times New Roman"/>
          <w:color w:val="8B0000"/>
          <w:kern w:val="24"/>
          <w:sz w:val="16"/>
          <w:szCs w:val="14"/>
        </w:rPr>
        <w:t xml:space="preserve"> </w:t>
      </w:r>
      <w:r w:rsidRPr="00E5414D">
        <w:rPr>
          <w:rFonts w:ascii="Lucida Console" w:eastAsia="Times New Roman" w:hAnsi="Lucida Console" w:cs="Times New Roman"/>
          <w:color w:val="000080"/>
          <w:kern w:val="24"/>
          <w:sz w:val="16"/>
          <w:szCs w:val="14"/>
        </w:rPr>
        <w:t>–W</w:t>
      </w:r>
      <w:r>
        <w:rPr>
          <w:rFonts w:ascii="Lucida Console" w:eastAsia="Times New Roman" w:hAnsi="Lucida Console" w:cs="Times New Roman"/>
          <w:color w:val="000080"/>
          <w:kern w:val="24"/>
          <w:sz w:val="16"/>
          <w:szCs w:val="14"/>
        </w:rPr>
        <w:t>ait</w:t>
      </w:r>
      <w:r w:rsidRPr="00E5414D">
        <w:rPr>
          <w:rFonts w:ascii="Lucida Console" w:eastAsia="Times New Roman" w:hAnsi="Lucida Console" w:cs="Times New Roman"/>
          <w:color w:val="8B0000"/>
          <w:kern w:val="24"/>
          <w:sz w:val="16"/>
          <w:szCs w:val="14"/>
        </w:rPr>
        <w:t xml:space="preserve"> </w:t>
      </w:r>
      <w:r w:rsidRPr="00E5414D">
        <w:rPr>
          <w:rFonts w:ascii="Lucida Console" w:eastAsia="Times New Roman" w:hAnsi="Lucida Console" w:cs="Times New Roman"/>
          <w:color w:val="000080"/>
          <w:kern w:val="24"/>
          <w:sz w:val="16"/>
          <w:szCs w:val="14"/>
        </w:rPr>
        <w:t>–</w:t>
      </w:r>
      <w:r>
        <w:rPr>
          <w:rFonts w:ascii="Lucida Console" w:eastAsia="Times New Roman" w:hAnsi="Lucida Console" w:cs="Times New Roman"/>
          <w:color w:val="000080"/>
          <w:kern w:val="24"/>
          <w:sz w:val="16"/>
          <w:szCs w:val="14"/>
        </w:rPr>
        <w:t>Verbose</w:t>
      </w:r>
    </w:p>
    <w:p w14:paraId="1FD73B2D" w14:textId="77777777" w:rsidR="00795BFB" w:rsidRDefault="00795BFB" w:rsidP="00932957"/>
    <w:p w14:paraId="553190EB" w14:textId="41F60DE2" w:rsidR="00BD375C" w:rsidRDefault="00C64D63" w:rsidP="007423C8">
      <w:pPr>
        <w:pStyle w:val="Heading3"/>
      </w:pPr>
      <w:r>
        <w:t xml:space="preserve">Windows </w:t>
      </w:r>
      <w:r w:rsidR="00BD375C">
        <w:t>PowerShell Web Services</w:t>
      </w:r>
    </w:p>
    <w:p w14:paraId="504C7032" w14:textId="2EA12315" w:rsidR="00DB06DB" w:rsidRDefault="00BD375C" w:rsidP="007423C8">
      <w:pPr>
        <w:pStyle w:val="NoSpacing"/>
      </w:pPr>
      <w:r>
        <w:t xml:space="preserve">Formally </w:t>
      </w:r>
      <w:r w:rsidR="00C64D63">
        <w:t>called</w:t>
      </w:r>
      <w:r>
        <w:t xml:space="preserve"> Management OData IIS Extension, </w:t>
      </w:r>
      <w:r w:rsidR="00143668">
        <w:t xml:space="preserve">Windows PowerShell Web Services (PSWS) </w:t>
      </w:r>
      <w:r>
        <w:t>exposes OData functionality through a</w:t>
      </w:r>
      <w:r w:rsidR="009F4310">
        <w:t xml:space="preserve"> web</w:t>
      </w:r>
      <w:r>
        <w:t xml:space="preserve"> endpoint </w:t>
      </w:r>
      <w:r w:rsidR="00C64D63">
        <w:t xml:space="preserve">by </w:t>
      </w:r>
      <w:r>
        <w:t xml:space="preserve">using </w:t>
      </w:r>
      <w:r w:rsidR="00C64D63">
        <w:t xml:space="preserve">Windows </w:t>
      </w:r>
      <w:r>
        <w:t xml:space="preserve">PowerShell </w:t>
      </w:r>
      <w:proofErr w:type="spellStart"/>
      <w:r>
        <w:t>cmdlets</w:t>
      </w:r>
      <w:proofErr w:type="spellEnd"/>
      <w:r>
        <w:t xml:space="preserve"> and standard </w:t>
      </w:r>
      <w:r w:rsidR="00C64D63">
        <w:t xml:space="preserve">HTTP </w:t>
      </w:r>
      <w:r>
        <w:t>requests.</w:t>
      </w:r>
    </w:p>
    <w:p w14:paraId="023F1682" w14:textId="748FAC9E" w:rsidR="00DB06DB" w:rsidRDefault="00143668" w:rsidP="007423C8">
      <w:pPr>
        <w:pStyle w:val="Heading4"/>
      </w:pPr>
      <w:r>
        <w:t>Improved</w:t>
      </w:r>
      <w:r w:rsidR="00DB06DB">
        <w:t xml:space="preserve"> </w:t>
      </w:r>
      <w:r w:rsidR="005F44D1">
        <w:t>error messages</w:t>
      </w:r>
    </w:p>
    <w:p w14:paraId="7C3C5507" w14:textId="29290080" w:rsidR="00DB06DB" w:rsidRDefault="00DB06DB" w:rsidP="007423C8">
      <w:r>
        <w:t>When an error</w:t>
      </w:r>
      <w:r w:rsidR="00C961DB">
        <w:t xml:space="preserve"> occurs</w:t>
      </w:r>
      <w:r>
        <w:t xml:space="preserve"> </w:t>
      </w:r>
      <w:r w:rsidR="00E2105D">
        <w:t xml:space="preserve">in PSWS during </w:t>
      </w:r>
      <w:proofErr w:type="spellStart"/>
      <w:r>
        <w:t>cmdlet</w:t>
      </w:r>
      <w:proofErr w:type="spellEnd"/>
      <w:r>
        <w:t xml:space="preserve"> execution, </w:t>
      </w:r>
      <w:r w:rsidR="00E2105D">
        <w:t xml:space="preserve">more detailed error messages are returned to the caller. In addition, error codes </w:t>
      </w:r>
      <w:r w:rsidR="009F4310">
        <w:t xml:space="preserve">follow </w:t>
      </w:r>
      <w:hyperlink r:id="rId21" w:history="1">
        <w:r w:rsidR="009F4310" w:rsidRPr="009F4310">
          <w:rPr>
            <w:rStyle w:val="Hyperlink"/>
          </w:rPr>
          <w:t>Windows Azure REST API error code guidelines</w:t>
        </w:r>
      </w:hyperlink>
      <w:r w:rsidR="009F4310">
        <w:t>.</w:t>
      </w:r>
    </w:p>
    <w:p w14:paraId="71483BA2" w14:textId="46DE1F7C" w:rsidR="00DB06DB" w:rsidRDefault="00DB06DB" w:rsidP="007423C8">
      <w:pPr>
        <w:pStyle w:val="Heading4"/>
      </w:pPr>
      <w:r>
        <w:t xml:space="preserve">Versioning </w:t>
      </w:r>
      <w:r w:rsidR="005F44D1">
        <w:t>support</w:t>
      </w:r>
    </w:p>
    <w:p w14:paraId="27ECBB99" w14:textId="3669AF92" w:rsidR="00DB06DB" w:rsidRPr="001562BA" w:rsidRDefault="00C961DB" w:rsidP="007423C8">
      <w:r>
        <w:t>An e</w:t>
      </w:r>
      <w:r w:rsidR="00DB06DB">
        <w:t xml:space="preserve">ndpoint can now define </w:t>
      </w:r>
      <w:r>
        <w:t xml:space="preserve">the </w:t>
      </w:r>
      <w:r w:rsidR="00DB06DB">
        <w:t>API version</w:t>
      </w:r>
      <w:r w:rsidR="009F4310">
        <w:t xml:space="preserve"> as well as</w:t>
      </w:r>
      <w:r w:rsidR="00DB06DB">
        <w:t xml:space="preserve"> enforce usage of </w:t>
      </w:r>
      <w:r>
        <w:t xml:space="preserve">a </w:t>
      </w:r>
      <w:r w:rsidR="009F4310">
        <w:t xml:space="preserve">specific </w:t>
      </w:r>
      <w:r w:rsidR="00DB06DB">
        <w:t>API version</w:t>
      </w:r>
      <w:r>
        <w:t>.</w:t>
      </w:r>
      <w:r w:rsidR="009F4310">
        <w:t xml:space="preserve"> </w:t>
      </w:r>
      <w:r w:rsidR="00E7483D">
        <w:t>Whenever</w:t>
      </w:r>
      <w:r w:rsidR="009F4310">
        <w:t xml:space="preserve"> version mismatches occur between client and server</w:t>
      </w:r>
      <w:r w:rsidR="00161C66">
        <w:t>,</w:t>
      </w:r>
      <w:r w:rsidR="00E7483D">
        <w:t xml:space="preserve"> errors </w:t>
      </w:r>
      <w:r w:rsidR="00161C66">
        <w:t>are</w:t>
      </w:r>
      <w:r w:rsidR="00E7483D">
        <w:t xml:space="preserve"> </w:t>
      </w:r>
      <w:r w:rsidR="00161C66">
        <w:t xml:space="preserve">stored </w:t>
      </w:r>
      <w:r w:rsidR="00E7483D">
        <w:t>on both sides</w:t>
      </w:r>
      <w:r w:rsidR="009F4310">
        <w:t>.</w:t>
      </w:r>
    </w:p>
    <w:p w14:paraId="01ABC4E8" w14:textId="20876563" w:rsidR="00DB06DB" w:rsidRDefault="00DB06DB" w:rsidP="007423C8">
      <w:pPr>
        <w:pStyle w:val="Heading4"/>
      </w:pPr>
      <w:r>
        <w:t xml:space="preserve">Simplified OData </w:t>
      </w:r>
      <w:r w:rsidR="005F44D1">
        <w:t>dispatch schema</w:t>
      </w:r>
    </w:p>
    <w:p w14:paraId="16F9EC97" w14:textId="05493952" w:rsidR="00E7483D" w:rsidRDefault="00C961DB" w:rsidP="00932957">
      <w:r>
        <w:t>Management of the</w:t>
      </w:r>
      <w:r w:rsidR="00EF08CD">
        <w:t xml:space="preserve"> </w:t>
      </w:r>
      <w:r>
        <w:t>dispatch schema has been simplified</w:t>
      </w:r>
      <w:r w:rsidR="00E7483D">
        <w:t xml:space="preserve"> by automatically generating values for any missing fields in the </w:t>
      </w:r>
      <w:r w:rsidR="00C746F8">
        <w:t>s</w:t>
      </w:r>
      <w:r w:rsidR="00E7483D">
        <w:t>chema</w:t>
      </w:r>
      <w:r w:rsidR="00EF08CD">
        <w:t>.</w:t>
      </w:r>
      <w:r w:rsidR="00C746F8">
        <w:t xml:space="preserve"> This generation occur</w:t>
      </w:r>
      <w:r w:rsidR="00161C66">
        <w:t>s</w:t>
      </w:r>
      <w:r w:rsidR="00C746F8">
        <w:t xml:space="preserve"> even if the dispatch schema does not exist.</w:t>
      </w:r>
    </w:p>
    <w:p w14:paraId="740C9B40" w14:textId="244CFAB9" w:rsidR="00DB06DB" w:rsidRDefault="009F4310">
      <w:r>
        <w:t xml:space="preserve">A Version field within the schema can be used to </w:t>
      </w:r>
      <w:r w:rsidR="005F44D1">
        <w:t xml:space="preserve">identify </w:t>
      </w:r>
      <w:r>
        <w:t>which version a PSWS endpoint is running</w:t>
      </w:r>
      <w:r w:rsidR="00E7483D">
        <w:t xml:space="preserve">. If </w:t>
      </w:r>
      <w:r w:rsidR="005F44D1">
        <w:t xml:space="preserve">the value of </w:t>
      </w:r>
      <w:r w:rsidR="00E7483D">
        <w:t>Version equals 1.0</w:t>
      </w:r>
      <w:r w:rsidR="00161C66">
        <w:t>,</w:t>
      </w:r>
      <w:r w:rsidR="00E7483D">
        <w:t xml:space="preserve"> or is the only </w:t>
      </w:r>
      <w:r w:rsidR="00EA158D">
        <w:t>element</w:t>
      </w:r>
      <w:r w:rsidR="00E7483D">
        <w:t xml:space="preserve"> missing from the schema, PSWS treat</w:t>
      </w:r>
      <w:r w:rsidR="005F44D1">
        <w:t>s</w:t>
      </w:r>
      <w:r w:rsidR="00E7483D">
        <w:t xml:space="preserve"> the schema as in previous releases</w:t>
      </w:r>
      <w:r w:rsidR="005F44D1">
        <w:t>,</w:t>
      </w:r>
      <w:r w:rsidR="00E7483D">
        <w:t xml:space="preserve"> and </w:t>
      </w:r>
      <w:r w:rsidR="005F44D1">
        <w:t xml:space="preserve">does </w:t>
      </w:r>
      <w:r w:rsidR="00EA158D">
        <w:t>not automatically generate</w:t>
      </w:r>
      <w:r w:rsidR="00E7483D">
        <w:t xml:space="preserve"> values</w:t>
      </w:r>
      <w:r>
        <w:t>.</w:t>
      </w:r>
    </w:p>
    <w:p w14:paraId="489DAA89" w14:textId="1C35B92A" w:rsidR="007B117A" w:rsidRDefault="007B117A" w:rsidP="007B117A">
      <w:r w:rsidRPr="007B117A">
        <w:rPr>
          <w:b/>
          <w:u w:val="single"/>
        </w:rPr>
        <w:t>Note</w:t>
      </w:r>
      <w:r>
        <w:t xml:space="preserve">: </w:t>
      </w:r>
      <w:r w:rsidR="005F44D1">
        <w:t xml:space="preserve">The Windows </w:t>
      </w:r>
      <w:r>
        <w:t xml:space="preserve">PowerShell Web Services Invoke feature </w:t>
      </w:r>
      <w:r w:rsidR="005F44D1">
        <w:t>is disabled</w:t>
      </w:r>
      <w:r>
        <w:t xml:space="preserve"> when the </w:t>
      </w:r>
      <w:r w:rsidR="005F44D1">
        <w:t xml:space="preserve">dispatch schema </w:t>
      </w:r>
      <w:r>
        <w:t>is omitted.</w:t>
      </w:r>
    </w:p>
    <w:p w14:paraId="2D50B950" w14:textId="2CA9E683" w:rsidR="007B117A" w:rsidRDefault="005F44D1" w:rsidP="007B117A">
      <w:r>
        <w:t xml:space="preserve">Windows </w:t>
      </w:r>
      <w:r w:rsidR="007B117A">
        <w:t xml:space="preserve">PowerShell Web Services Invoke was a feature enabled in </w:t>
      </w:r>
      <w:r>
        <w:t xml:space="preserve">older </w:t>
      </w:r>
      <w:r w:rsidR="007B117A">
        <w:t xml:space="preserve">versions of </w:t>
      </w:r>
      <w:r>
        <w:t>PSWS</w:t>
      </w:r>
      <w:r w:rsidR="007B117A">
        <w:t xml:space="preserve"> to allow users to invoke </w:t>
      </w:r>
      <w:r>
        <w:t xml:space="preserve">Windows </w:t>
      </w:r>
      <w:r w:rsidR="007B117A">
        <w:t xml:space="preserve">PowerShell </w:t>
      </w:r>
      <w:proofErr w:type="spellStart"/>
      <w:r w:rsidR="007B117A">
        <w:t>cmdlets</w:t>
      </w:r>
      <w:proofErr w:type="spellEnd"/>
      <w:r w:rsidR="007B117A">
        <w:t xml:space="preserve"> </w:t>
      </w:r>
      <w:r>
        <w:t xml:space="preserve">remotely by using </w:t>
      </w:r>
      <w:r w:rsidR="007B117A">
        <w:t>PSWS.</w:t>
      </w:r>
    </w:p>
    <w:p w14:paraId="26BD6956" w14:textId="04C6C1C8" w:rsidR="007B117A" w:rsidRPr="0085573A" w:rsidRDefault="007B117A">
      <w:r>
        <w:lastRenderedPageBreak/>
        <w:t xml:space="preserve">This feature </w:t>
      </w:r>
      <w:r w:rsidR="005F44D1">
        <w:t>is enabled</w:t>
      </w:r>
      <w:r>
        <w:t xml:space="preserve"> if the </w:t>
      </w:r>
      <w:r w:rsidR="005F44D1">
        <w:t xml:space="preserve">dispatch schema </w:t>
      </w:r>
      <w:r>
        <w:t xml:space="preserve">is partially or fully </w:t>
      </w:r>
      <w:r w:rsidR="005F44D1">
        <w:t>completed</w:t>
      </w:r>
      <w:r>
        <w:t>.</w:t>
      </w:r>
    </w:p>
    <w:p w14:paraId="22ACE81A" w14:textId="1382C083" w:rsidR="00DB06DB" w:rsidRDefault="000E32F1" w:rsidP="007423C8">
      <w:pPr>
        <w:pStyle w:val="Heading4"/>
      </w:pPr>
      <w:r>
        <w:t>Support for</w:t>
      </w:r>
      <w:r w:rsidR="00DB06DB">
        <w:t xml:space="preserve"> </w:t>
      </w:r>
      <w:r w:rsidR="005F44D1">
        <w:t>complex types</w:t>
      </w:r>
    </w:p>
    <w:p w14:paraId="7DD3F1B8" w14:textId="10AABFAC" w:rsidR="00DB06DB" w:rsidRDefault="000E32F1" w:rsidP="007423C8">
      <w:r>
        <w:t xml:space="preserve">Type handling in </w:t>
      </w:r>
      <w:r w:rsidR="00C85335">
        <w:t xml:space="preserve">PSWS </w:t>
      </w:r>
      <w:r>
        <w:t xml:space="preserve">has been improved to </w:t>
      </w:r>
      <w:r w:rsidR="00C85335">
        <w:t>support t</w:t>
      </w:r>
      <w:r w:rsidR="00DB06DB">
        <w:t xml:space="preserve">ypes that use </w:t>
      </w:r>
      <w:r w:rsidR="00C85335">
        <w:t xml:space="preserve">a </w:t>
      </w:r>
      <w:r w:rsidR="00DB06DB">
        <w:t xml:space="preserve">different constructor than </w:t>
      </w:r>
      <w:r w:rsidR="00C85335">
        <w:t xml:space="preserve">the </w:t>
      </w:r>
      <w:r w:rsidR="00DB06DB">
        <w:t xml:space="preserve">default </w:t>
      </w:r>
      <w:r>
        <w:t>constructor</w:t>
      </w:r>
      <w:r w:rsidR="005F44D1">
        <w:t>, by</w:t>
      </w:r>
      <w:r>
        <w:t xml:space="preserve"> </w:t>
      </w:r>
      <w:r w:rsidR="004E71BD">
        <w:t xml:space="preserve">using behavior similar to the </w:t>
      </w:r>
      <w:hyperlink r:id="rId22" w:history="1">
        <w:proofErr w:type="spellStart"/>
        <w:r w:rsidR="00DB06DB" w:rsidRPr="000E32F1">
          <w:rPr>
            <w:rStyle w:val="Hyperlink"/>
          </w:rPr>
          <w:t>PSTypeConverter</w:t>
        </w:r>
        <w:proofErr w:type="spellEnd"/>
      </w:hyperlink>
      <w:r>
        <w:t xml:space="preserve"> in Windows PowerShell</w:t>
      </w:r>
      <w:r w:rsidR="00C85335">
        <w:t>.</w:t>
      </w:r>
      <w:r>
        <w:t xml:space="preserve"> This enables the usage of complex types with PSWS.</w:t>
      </w:r>
    </w:p>
    <w:p w14:paraId="30F1BC9F" w14:textId="4234327E" w:rsidR="00DB06DB" w:rsidRPr="00A70040" w:rsidRDefault="00DB06DB" w:rsidP="007F71E8">
      <w:pPr>
        <w:pStyle w:val="Heading4"/>
        <w:rPr>
          <w:rStyle w:val="normaltextrun"/>
        </w:rPr>
      </w:pPr>
      <w:r>
        <w:t xml:space="preserve">Multilevel </w:t>
      </w:r>
      <w:r w:rsidR="005F44D1">
        <w:t>association support</w:t>
      </w:r>
    </w:p>
    <w:p w14:paraId="44DDFAA6" w14:textId="5E3DE091" w:rsidR="00DB06DB" w:rsidRPr="00A70040" w:rsidRDefault="00DB06DB" w:rsidP="007423C8">
      <w:pPr>
        <w:rPr>
          <w:rStyle w:val="normaltextrun"/>
        </w:rPr>
      </w:pPr>
      <w:r w:rsidRPr="00A70040">
        <w:rPr>
          <w:rStyle w:val="normaltextrun"/>
        </w:rPr>
        <w:t xml:space="preserve">OData allows expanding an associated instance while </w:t>
      </w:r>
      <w:r w:rsidR="00C85335">
        <w:rPr>
          <w:rStyle w:val="normaltextrun"/>
        </w:rPr>
        <w:t>running a</w:t>
      </w:r>
      <w:r w:rsidRPr="00A70040">
        <w:rPr>
          <w:rStyle w:val="normaltextrun"/>
        </w:rPr>
        <w:t xml:space="preserve"> query. For </w:t>
      </w:r>
      <w:r w:rsidR="00126428">
        <w:rPr>
          <w:rStyle w:val="normaltextrun"/>
        </w:rPr>
        <w:t>a</w:t>
      </w:r>
      <w:r w:rsidR="00126428" w:rsidRPr="00A70040">
        <w:rPr>
          <w:rStyle w:val="normaltextrun"/>
        </w:rPr>
        <w:t xml:space="preserve"> </w:t>
      </w:r>
      <w:r w:rsidRPr="00A70040">
        <w:rPr>
          <w:rStyle w:val="normaltextrun"/>
        </w:rPr>
        <w:t>typical example of Supplier, Product</w:t>
      </w:r>
      <w:r w:rsidR="000E32F1">
        <w:rPr>
          <w:rStyle w:val="normaltextrun"/>
        </w:rPr>
        <w:t>,</w:t>
      </w:r>
      <w:r w:rsidRPr="00A70040">
        <w:rPr>
          <w:rStyle w:val="normaltextrun"/>
        </w:rPr>
        <w:t xml:space="preserve"> and Category, one can query for</w:t>
      </w:r>
      <w:r w:rsidR="00126428">
        <w:rPr>
          <w:rStyle w:val="normaltextrun"/>
        </w:rPr>
        <w:t xml:space="preserve"> a</w:t>
      </w:r>
      <w:r w:rsidRPr="00A70040">
        <w:rPr>
          <w:rStyle w:val="normaltextrun"/>
        </w:rPr>
        <w:t xml:space="preserve"> supplier and all the products </w:t>
      </w:r>
      <w:r w:rsidR="00126428">
        <w:rPr>
          <w:rStyle w:val="normaltextrun"/>
        </w:rPr>
        <w:t xml:space="preserve">that are </w:t>
      </w:r>
      <w:r w:rsidRPr="00A70040">
        <w:rPr>
          <w:rStyle w:val="normaltextrun"/>
        </w:rPr>
        <w:t>supplied by it</w:t>
      </w:r>
      <w:r w:rsidR="000E32F1">
        <w:rPr>
          <w:rStyle w:val="normaltextrun"/>
        </w:rPr>
        <w:t xml:space="preserve"> as follows</w:t>
      </w:r>
      <w:r w:rsidRPr="00A70040">
        <w:rPr>
          <w:rStyle w:val="normaltextrun"/>
        </w:rPr>
        <w:t>:</w:t>
      </w:r>
    </w:p>
    <w:p w14:paraId="12E598CF" w14:textId="293662FE" w:rsidR="00DB06DB" w:rsidRPr="00E9238C" w:rsidRDefault="00DB06DB" w:rsidP="00E9238C">
      <w:pPr>
        <w:spacing w:before="0" w:after="0" w:line="220" w:lineRule="exact"/>
        <w:ind w:left="720"/>
        <w:rPr>
          <w:rStyle w:val="normaltextrun"/>
          <w:rFonts w:ascii="Lucida Console" w:hAnsi="Lucida Console"/>
          <w:sz w:val="16"/>
        </w:rPr>
      </w:pPr>
      <w:r w:rsidRPr="00E9238C">
        <w:rPr>
          <w:rStyle w:val="normaltextrun"/>
          <w:rFonts w:ascii="Lucida Console" w:hAnsi="Lucida Console"/>
          <w:sz w:val="16"/>
        </w:rPr>
        <w:t>~/</w:t>
      </w:r>
      <w:proofErr w:type="gramStart"/>
      <w:r w:rsidRPr="00E9238C">
        <w:rPr>
          <w:rStyle w:val="normaltextrun"/>
          <w:rFonts w:ascii="Lucida Console" w:hAnsi="Lucida Console"/>
          <w:sz w:val="16"/>
        </w:rPr>
        <w:t>Suppliers</w:t>
      </w:r>
      <w:r w:rsidR="000E32F1" w:rsidRPr="00E9238C">
        <w:rPr>
          <w:rStyle w:val="normaltextrun"/>
          <w:rFonts w:ascii="Lucida Console" w:hAnsi="Lucida Console"/>
          <w:sz w:val="16"/>
        </w:rPr>
        <w:t>(</w:t>
      </w:r>
      <w:proofErr w:type="gramEnd"/>
      <w:r w:rsidR="000E32F1">
        <w:rPr>
          <w:rStyle w:val="normaltextrun"/>
          <w:rFonts w:ascii="Lucida Console" w:hAnsi="Lucida Console"/>
          <w:sz w:val="16"/>
        </w:rPr>
        <w:t>'</w:t>
      </w:r>
      <w:r w:rsidR="000E32F1" w:rsidRPr="00E9238C">
        <w:rPr>
          <w:rStyle w:val="normaltextrun"/>
          <w:rFonts w:ascii="Lucida Console" w:hAnsi="Lucida Console"/>
          <w:sz w:val="16"/>
        </w:rPr>
        <w:t>Contoso</w:t>
      </w:r>
      <w:r w:rsidR="000E32F1">
        <w:rPr>
          <w:rStyle w:val="normaltextrun"/>
          <w:rFonts w:ascii="Lucida Console" w:hAnsi="Lucida Console"/>
          <w:sz w:val="16"/>
        </w:rPr>
        <w:t>'</w:t>
      </w:r>
      <w:r w:rsidRPr="00E9238C">
        <w:rPr>
          <w:rStyle w:val="normaltextrun"/>
          <w:rFonts w:ascii="Lucida Console" w:hAnsi="Lucida Console"/>
          <w:sz w:val="16"/>
        </w:rPr>
        <w:t>)?$expand=Products</w:t>
      </w:r>
    </w:p>
    <w:p w14:paraId="0D240343" w14:textId="26806984" w:rsidR="00DB06DB" w:rsidRPr="00A70040" w:rsidRDefault="00DB06DB" w:rsidP="007423C8">
      <w:pPr>
        <w:rPr>
          <w:rStyle w:val="normaltextrun"/>
        </w:rPr>
      </w:pPr>
      <w:r w:rsidRPr="00A70040">
        <w:rPr>
          <w:rStyle w:val="normaltextrun"/>
        </w:rPr>
        <w:t>Similarly, a product and its category can be requested:</w:t>
      </w:r>
    </w:p>
    <w:p w14:paraId="399DCE73" w14:textId="2943D976" w:rsidR="00DB06DB" w:rsidRPr="00E9238C" w:rsidRDefault="00DB06DB" w:rsidP="00E9238C">
      <w:pPr>
        <w:spacing w:before="0" w:after="0" w:line="220" w:lineRule="exact"/>
        <w:ind w:left="720"/>
        <w:rPr>
          <w:rStyle w:val="normaltextrun"/>
          <w:rFonts w:ascii="Lucida Console" w:hAnsi="Lucida Console"/>
          <w:sz w:val="16"/>
        </w:rPr>
      </w:pPr>
      <w:r w:rsidRPr="00E9238C">
        <w:rPr>
          <w:rStyle w:val="normaltextrun"/>
          <w:rFonts w:ascii="Lucida Console" w:hAnsi="Lucida Console"/>
          <w:sz w:val="16"/>
        </w:rPr>
        <w:t>~/</w:t>
      </w:r>
      <w:proofErr w:type="gramStart"/>
      <w:r w:rsidRPr="00E9238C">
        <w:rPr>
          <w:rStyle w:val="normaltextrun"/>
          <w:rFonts w:ascii="Lucida Console" w:hAnsi="Lucida Console"/>
          <w:sz w:val="16"/>
        </w:rPr>
        <w:t>Products</w:t>
      </w:r>
      <w:r w:rsidR="000E32F1" w:rsidRPr="00E9238C">
        <w:rPr>
          <w:rStyle w:val="normaltextrun"/>
          <w:rFonts w:ascii="Lucida Console" w:hAnsi="Lucida Console"/>
          <w:sz w:val="16"/>
        </w:rPr>
        <w:t>(</w:t>
      </w:r>
      <w:proofErr w:type="gramEnd"/>
      <w:r w:rsidR="000E32F1">
        <w:rPr>
          <w:rStyle w:val="normaltextrun"/>
          <w:rFonts w:ascii="Lucida Console" w:hAnsi="Lucida Console"/>
          <w:sz w:val="16"/>
        </w:rPr>
        <w:t>'Widgets'</w:t>
      </w:r>
      <w:r w:rsidRPr="00E9238C">
        <w:rPr>
          <w:rStyle w:val="normaltextrun"/>
          <w:rFonts w:ascii="Lucida Console" w:hAnsi="Lucida Console"/>
          <w:sz w:val="16"/>
        </w:rPr>
        <w:t>)?$expand=Category</w:t>
      </w:r>
    </w:p>
    <w:p w14:paraId="7605D296" w14:textId="67A2850F" w:rsidR="00DB06DB" w:rsidRPr="00A70040" w:rsidRDefault="00DB06DB" w:rsidP="007423C8">
      <w:pPr>
        <w:rPr>
          <w:rStyle w:val="normaltextrun"/>
        </w:rPr>
      </w:pPr>
      <w:r w:rsidRPr="00A70040">
        <w:rPr>
          <w:rStyle w:val="normaltextrun"/>
        </w:rPr>
        <w:t xml:space="preserve">OData also allows multilevel navigation, </w:t>
      </w:r>
      <w:r w:rsidR="00C85335">
        <w:rPr>
          <w:rStyle w:val="normaltextrun"/>
        </w:rPr>
        <w:t>as shown in the following example</w:t>
      </w:r>
      <w:r w:rsidRPr="00A70040">
        <w:rPr>
          <w:rStyle w:val="normaltextrun"/>
        </w:rPr>
        <w:t>:</w:t>
      </w:r>
    </w:p>
    <w:p w14:paraId="586CC944" w14:textId="5D7D2D61" w:rsidR="00DB06DB" w:rsidRPr="00E9238C" w:rsidRDefault="00DB06DB" w:rsidP="00E9238C">
      <w:pPr>
        <w:spacing w:before="0" w:after="0" w:line="220" w:lineRule="exact"/>
        <w:ind w:left="720"/>
        <w:rPr>
          <w:rStyle w:val="normaltextrun"/>
          <w:rFonts w:ascii="Lucida Console" w:hAnsi="Lucida Console"/>
          <w:sz w:val="16"/>
        </w:rPr>
      </w:pPr>
      <w:r w:rsidRPr="00E9238C">
        <w:rPr>
          <w:rStyle w:val="normaltextrun"/>
          <w:rFonts w:ascii="Lucida Console" w:hAnsi="Lucida Console"/>
          <w:sz w:val="16"/>
        </w:rPr>
        <w:t>~/</w:t>
      </w:r>
      <w:proofErr w:type="gramStart"/>
      <w:r w:rsidRPr="00E9238C">
        <w:rPr>
          <w:rStyle w:val="normaltextrun"/>
          <w:rFonts w:ascii="Lucida Console" w:hAnsi="Lucida Console"/>
          <w:sz w:val="16"/>
        </w:rPr>
        <w:t>Suppliers</w:t>
      </w:r>
      <w:r w:rsidR="000E32F1" w:rsidRPr="00E9238C">
        <w:rPr>
          <w:rStyle w:val="normaltextrun"/>
          <w:rFonts w:ascii="Lucida Console" w:hAnsi="Lucida Console"/>
          <w:sz w:val="16"/>
        </w:rPr>
        <w:t>(</w:t>
      </w:r>
      <w:proofErr w:type="gramEnd"/>
      <w:r w:rsidR="000E32F1">
        <w:rPr>
          <w:rStyle w:val="normaltextrun"/>
          <w:rFonts w:ascii="Lucida Console" w:hAnsi="Lucida Console"/>
          <w:sz w:val="16"/>
        </w:rPr>
        <w:t>'</w:t>
      </w:r>
      <w:r w:rsidR="000E32F1" w:rsidRPr="00E9238C">
        <w:rPr>
          <w:rStyle w:val="normaltextrun"/>
          <w:rFonts w:ascii="Lucida Console" w:hAnsi="Lucida Console"/>
          <w:sz w:val="16"/>
        </w:rPr>
        <w:t>Contoso</w:t>
      </w:r>
      <w:r w:rsidR="000E32F1">
        <w:rPr>
          <w:rStyle w:val="normaltextrun"/>
          <w:rFonts w:ascii="Lucida Console" w:hAnsi="Lucida Console"/>
          <w:sz w:val="16"/>
        </w:rPr>
        <w:t>'</w:t>
      </w:r>
      <w:r w:rsidRPr="00E9238C">
        <w:rPr>
          <w:rStyle w:val="normaltextrun"/>
          <w:rFonts w:ascii="Lucida Console" w:hAnsi="Lucida Console"/>
          <w:sz w:val="16"/>
        </w:rPr>
        <w:t>)?$expand=Products/Category</w:t>
      </w:r>
    </w:p>
    <w:p w14:paraId="68594195" w14:textId="2642C811" w:rsidR="00DB06DB" w:rsidRDefault="00DB06DB" w:rsidP="007423C8">
      <w:r w:rsidRPr="00A70040">
        <w:rPr>
          <w:rStyle w:val="normaltextrun"/>
        </w:rPr>
        <w:t xml:space="preserve">Note that filtering occurs before the </w:t>
      </w:r>
      <w:r w:rsidR="00C85335" w:rsidRPr="00A70040">
        <w:rPr>
          <w:rStyle w:val="normaltextrun"/>
        </w:rPr>
        <w:t>expan</w:t>
      </w:r>
      <w:r w:rsidR="00C85335">
        <w:rPr>
          <w:rStyle w:val="normaltextrun"/>
        </w:rPr>
        <w:t>sion</w:t>
      </w:r>
      <w:r w:rsidR="00C85335" w:rsidRPr="00A70040">
        <w:rPr>
          <w:rStyle w:val="normaltextrun"/>
        </w:rPr>
        <w:t xml:space="preserve"> </w:t>
      </w:r>
      <w:r w:rsidR="000E32F1">
        <w:rPr>
          <w:rStyle w:val="normaltextrun"/>
        </w:rPr>
        <w:t>operation</w:t>
      </w:r>
      <w:r w:rsidRPr="00A70040">
        <w:rPr>
          <w:rStyle w:val="normaltextrun"/>
        </w:rPr>
        <w:t>, so you cannot filter based on properties that are found under expanded associations.</w:t>
      </w:r>
      <w:r w:rsidR="00C85335">
        <w:rPr>
          <w:rStyle w:val="normaltextrun"/>
        </w:rPr>
        <w:t xml:space="preserve"> P</w:t>
      </w:r>
      <w:r w:rsidRPr="00A70040">
        <w:rPr>
          <w:rStyle w:val="normaltextrun"/>
        </w:rPr>
        <w:t>aging</w:t>
      </w:r>
      <w:r w:rsidR="00C85335">
        <w:rPr>
          <w:rStyle w:val="normaltextrun"/>
        </w:rPr>
        <w:t xml:space="preserve"> also</w:t>
      </w:r>
      <w:r w:rsidRPr="00A70040">
        <w:rPr>
          <w:rStyle w:val="normaltextrun"/>
        </w:rPr>
        <w:t xml:space="preserve"> occurs before </w:t>
      </w:r>
      <w:r w:rsidR="00C85335" w:rsidRPr="00A70040">
        <w:rPr>
          <w:rStyle w:val="normaltextrun"/>
        </w:rPr>
        <w:t>expan</w:t>
      </w:r>
      <w:r w:rsidR="00C85335">
        <w:rPr>
          <w:rStyle w:val="normaltextrun"/>
        </w:rPr>
        <w:t>sion</w:t>
      </w:r>
      <w:r w:rsidRPr="00A70040">
        <w:rPr>
          <w:rStyle w:val="normaltextrun"/>
        </w:rPr>
        <w:t>.</w:t>
      </w:r>
    </w:p>
    <w:p w14:paraId="733AEBED" w14:textId="1C1828F9" w:rsidR="00BA181E" w:rsidRDefault="00BA181E" w:rsidP="007423C8">
      <w:pPr>
        <w:pStyle w:val="Heading4"/>
      </w:pPr>
      <w:r>
        <w:t xml:space="preserve">Large </w:t>
      </w:r>
      <w:r w:rsidR="005F44D1">
        <w:t>binary stream transfer</w:t>
      </w:r>
    </w:p>
    <w:p w14:paraId="60A73657" w14:textId="43E0B21D" w:rsidR="00BA181E" w:rsidRDefault="004F6618" w:rsidP="007423C8">
      <w:r>
        <w:t xml:space="preserve">Previous to this release, </w:t>
      </w:r>
      <w:r w:rsidR="00BA181E">
        <w:t xml:space="preserve">PSWS </w:t>
      </w:r>
      <w:r w:rsidR="00F046F8">
        <w:t>had existing support for</w:t>
      </w:r>
      <w:r w:rsidR="00BA181E">
        <w:t xml:space="preserve"> </w:t>
      </w:r>
      <w:proofErr w:type="spellStart"/>
      <w:r w:rsidR="00BA181E">
        <w:t>Edm.Binary</w:t>
      </w:r>
      <w:proofErr w:type="spellEnd"/>
      <w:r w:rsidR="00BA181E">
        <w:t xml:space="preserve"> properties for transferring binary data. This binary data is base64</w:t>
      </w:r>
      <w:r w:rsidR="00F046F8">
        <w:t>-</w:t>
      </w:r>
      <w:r w:rsidR="00BA181E">
        <w:t xml:space="preserve">encoded. The encoding and decoding incurs </w:t>
      </w:r>
      <w:r w:rsidR="004E71BD">
        <w:t xml:space="preserve">an </w:t>
      </w:r>
      <w:r w:rsidR="00BA181E">
        <w:t xml:space="preserve">extra </w:t>
      </w:r>
      <w:r w:rsidR="004E71BD">
        <w:t xml:space="preserve">time </w:t>
      </w:r>
      <w:r w:rsidR="00BA181E">
        <w:t xml:space="preserve">cost </w:t>
      </w:r>
      <w:r w:rsidR="00F046F8">
        <w:t>during</w:t>
      </w:r>
      <w:r w:rsidR="00BA181E">
        <w:t xml:space="preserve"> transfer. </w:t>
      </w:r>
      <w:proofErr w:type="gramStart"/>
      <w:r w:rsidR="00BA181E">
        <w:t>For larger binary contents (</w:t>
      </w:r>
      <w:r w:rsidR="00126428">
        <w:t xml:space="preserve">such as </w:t>
      </w:r>
      <w:r w:rsidR="00BA181E">
        <w:t>image</w:t>
      </w:r>
      <w:r w:rsidR="00126428">
        <w:t xml:space="preserve">s, </w:t>
      </w:r>
      <w:r w:rsidR="00BA181E">
        <w:t>audio</w:t>
      </w:r>
      <w:r w:rsidR="00126428">
        <w:t xml:space="preserve">, </w:t>
      </w:r>
      <w:r w:rsidR="00BA181E">
        <w:t>video</w:t>
      </w:r>
      <w:r w:rsidR="00126428">
        <w:t>,</w:t>
      </w:r>
      <w:r w:rsidR="00BA181E">
        <w:t xml:space="preserve"> etc</w:t>
      </w:r>
      <w:r w:rsidR="00126428">
        <w:t>.</w:t>
      </w:r>
      <w:r w:rsidR="00BA181E">
        <w:t>), the cost is significant</w:t>
      </w:r>
      <w:r w:rsidR="00126428">
        <w:t>,</w:t>
      </w:r>
      <w:r w:rsidR="00BA181E">
        <w:t xml:space="preserve"> and it is </w:t>
      </w:r>
      <w:r w:rsidR="00126428">
        <w:t xml:space="preserve">better </w:t>
      </w:r>
      <w:r w:rsidR="00BA181E">
        <w:t>to transfer binary data without encoding.</w:t>
      </w:r>
      <w:proofErr w:type="gramEnd"/>
    </w:p>
    <w:p w14:paraId="09DC9CF2" w14:textId="78B096A9" w:rsidR="00BA181E" w:rsidRDefault="00BA181E" w:rsidP="007423C8">
      <w:r>
        <w:t xml:space="preserve">PSWS </w:t>
      </w:r>
      <w:r w:rsidR="00126428">
        <w:t>uses</w:t>
      </w:r>
      <w:r>
        <w:t xml:space="preserve"> named resource streams for transferring without any encoding. The named resource stream is a property of an entity that is of </w:t>
      </w:r>
      <w:r w:rsidR="00126428">
        <w:t xml:space="preserve">the </w:t>
      </w:r>
      <w:proofErr w:type="spellStart"/>
      <w:r>
        <w:t>Edm.Stream</w:t>
      </w:r>
      <w:proofErr w:type="spellEnd"/>
      <w:r>
        <w:t xml:space="preserve"> type. Each named resource stream has a separate URI for </w:t>
      </w:r>
      <w:r w:rsidR="00F046F8">
        <w:t xml:space="preserve">GET </w:t>
      </w:r>
      <w:r>
        <w:t xml:space="preserve">or </w:t>
      </w:r>
      <w:r w:rsidR="00F046F8">
        <w:t xml:space="preserve">UPDATE </w:t>
      </w:r>
      <w:r>
        <w:t>operation</w:t>
      </w:r>
      <w:r w:rsidR="00126428">
        <w:t>s</w:t>
      </w:r>
      <w:r>
        <w:t>.</w:t>
      </w:r>
    </w:p>
    <w:p w14:paraId="44872741" w14:textId="5B3D6A6E" w:rsidR="00BA181E" w:rsidRDefault="00BA181E" w:rsidP="007423C8">
      <w:r>
        <w:t>A</w:t>
      </w:r>
      <w:r w:rsidR="00F046F8">
        <w:t>n</w:t>
      </w:r>
      <w:r>
        <w:t xml:space="preserve"> HTTP GET request on the entity instance with a named resource stream only returns </w:t>
      </w:r>
      <w:r w:rsidR="00126428">
        <w:t xml:space="preserve">the URI </w:t>
      </w:r>
      <w:r>
        <w:t xml:space="preserve">of the named resource stream. A typical HTTP GET request on a named resource stream </w:t>
      </w:r>
      <w:r w:rsidR="00126428">
        <w:t>is similar to the following</w:t>
      </w:r>
      <w:r>
        <w:t>:</w:t>
      </w:r>
    </w:p>
    <w:p w14:paraId="267E8C23" w14:textId="5B4C9095" w:rsidR="00F046F8" w:rsidRPr="00E9238C" w:rsidRDefault="00F046F8" w:rsidP="00E9238C">
      <w:pPr>
        <w:spacing w:before="0" w:after="0" w:line="220" w:lineRule="exact"/>
        <w:rPr>
          <w:rFonts w:ascii="Lucida Console" w:hAnsi="Lucida Console"/>
          <w:sz w:val="16"/>
        </w:rPr>
      </w:pPr>
      <w:r w:rsidRPr="00E9238C">
        <w:rPr>
          <w:rFonts w:ascii="Lucida Console" w:hAnsi="Lucida Console"/>
          <w:sz w:val="16"/>
        </w:rPr>
        <w:t>GET /</w:t>
      </w:r>
      <w:proofErr w:type="gramStart"/>
      <w:r w:rsidRPr="00E9238C">
        <w:rPr>
          <w:rFonts w:ascii="Lucida Console" w:hAnsi="Lucida Console"/>
          <w:sz w:val="16"/>
        </w:rPr>
        <w:t>VirtualHardDrive(</w:t>
      </w:r>
      <w:proofErr w:type="gramEnd"/>
      <w:r w:rsidRPr="00E9238C">
        <w:rPr>
          <w:rFonts w:ascii="Lucida Console" w:hAnsi="Lucida Console"/>
          <w:sz w:val="16"/>
        </w:rPr>
        <w:t>guid</w:t>
      </w:r>
      <w:r>
        <w:rPr>
          <w:rFonts w:ascii="Lucida Console" w:hAnsi="Lucida Console"/>
          <w:sz w:val="16"/>
        </w:rPr>
        <w:t>'</w:t>
      </w:r>
      <w:r w:rsidRPr="00E9238C">
        <w:rPr>
          <w:rFonts w:ascii="Lucida Console" w:hAnsi="Lucida Console"/>
          <w:sz w:val="16"/>
        </w:rPr>
        <w:t>6ffddb3c-8f11-4efd-a814-206db4bc4838</w:t>
      </w:r>
      <w:r>
        <w:rPr>
          <w:rFonts w:ascii="Lucida Console" w:hAnsi="Lucida Console"/>
          <w:sz w:val="16"/>
        </w:rPr>
        <w:t>'</w:t>
      </w:r>
      <w:r w:rsidRPr="00E9238C">
        <w:rPr>
          <w:rFonts w:ascii="Lucida Console" w:hAnsi="Lucida Console"/>
          <w:sz w:val="16"/>
        </w:rPr>
        <w:t>)/Content</w:t>
      </w:r>
    </w:p>
    <w:p w14:paraId="25A56E36" w14:textId="3A759479" w:rsidR="00BA181E" w:rsidRDefault="00BA181E" w:rsidP="007423C8">
      <w:r>
        <w:t xml:space="preserve">Binary contents can be updated </w:t>
      </w:r>
      <w:r w:rsidR="00126428">
        <w:t xml:space="preserve">by </w:t>
      </w:r>
      <w:r>
        <w:t xml:space="preserve">using HTTP UPDATE/MERGE on the named resource stream. A typical HTTP PUT request </w:t>
      </w:r>
      <w:r w:rsidR="00126428">
        <w:t>is similar to</w:t>
      </w:r>
      <w:r>
        <w:t xml:space="preserve"> </w:t>
      </w:r>
      <w:r w:rsidR="00126428">
        <w:t>the following</w:t>
      </w:r>
      <w:r>
        <w:t>:</w:t>
      </w:r>
    </w:p>
    <w:p w14:paraId="23538E87" w14:textId="686855C3" w:rsidR="00F046F8" w:rsidRPr="00E9238C" w:rsidRDefault="00F046F8" w:rsidP="00E9238C">
      <w:pPr>
        <w:spacing w:before="0" w:after="0" w:line="220" w:lineRule="exact"/>
        <w:rPr>
          <w:rFonts w:ascii="Lucida Console" w:hAnsi="Lucida Console"/>
          <w:sz w:val="16"/>
        </w:rPr>
      </w:pPr>
      <w:r w:rsidRPr="00E9238C">
        <w:rPr>
          <w:rFonts w:ascii="Lucida Console" w:hAnsi="Lucida Console"/>
          <w:sz w:val="16"/>
        </w:rPr>
        <w:t>PUT /</w:t>
      </w:r>
      <w:proofErr w:type="gramStart"/>
      <w:r w:rsidRPr="00E9238C">
        <w:rPr>
          <w:rFonts w:ascii="Lucida Console" w:hAnsi="Lucida Console"/>
          <w:sz w:val="16"/>
        </w:rPr>
        <w:t>VirtualHardDrive(</w:t>
      </w:r>
      <w:proofErr w:type="gramEnd"/>
      <w:r w:rsidRPr="00E9238C">
        <w:rPr>
          <w:rFonts w:ascii="Lucida Console" w:hAnsi="Lucida Console"/>
          <w:sz w:val="16"/>
        </w:rPr>
        <w:t>guid</w:t>
      </w:r>
      <w:r w:rsidR="00932957">
        <w:rPr>
          <w:rFonts w:ascii="Lucida Console" w:hAnsi="Lucida Console"/>
          <w:sz w:val="16"/>
        </w:rPr>
        <w:t>'</w:t>
      </w:r>
      <w:r w:rsidRPr="00E9238C">
        <w:rPr>
          <w:rFonts w:ascii="Lucida Console" w:hAnsi="Lucida Console"/>
          <w:sz w:val="16"/>
        </w:rPr>
        <w:t>6ffddb3c-8f11-4efd-a814-206db4bc4838</w:t>
      </w:r>
      <w:r w:rsidR="00932957">
        <w:rPr>
          <w:rFonts w:ascii="Lucida Console" w:hAnsi="Lucida Console"/>
          <w:sz w:val="16"/>
        </w:rPr>
        <w:t>'</w:t>
      </w:r>
      <w:r w:rsidRPr="00E9238C">
        <w:rPr>
          <w:rFonts w:ascii="Lucida Console" w:hAnsi="Lucida Console"/>
          <w:sz w:val="16"/>
        </w:rPr>
        <w:t>)/Content</w:t>
      </w:r>
    </w:p>
    <w:p w14:paraId="05948F60" w14:textId="3AF21E31" w:rsidR="00F046F8" w:rsidRDefault="00F046F8" w:rsidP="00E9238C">
      <w:pPr>
        <w:spacing w:before="0" w:after="0" w:line="220" w:lineRule="exact"/>
        <w:rPr>
          <w:rFonts w:ascii="Lucida Console" w:hAnsi="Lucida Console"/>
          <w:sz w:val="16"/>
        </w:rPr>
      </w:pPr>
      <w:r w:rsidRPr="00E9238C">
        <w:rPr>
          <w:rFonts w:ascii="Lucida Console" w:hAnsi="Lucida Console"/>
          <w:sz w:val="16"/>
        </w:rPr>
        <w:t>&lt;</w:t>
      </w:r>
      <w:proofErr w:type="gramStart"/>
      <w:r w:rsidRPr="00E9238C">
        <w:rPr>
          <w:rFonts w:ascii="Lucida Console" w:hAnsi="Lucida Console"/>
          <w:sz w:val="16"/>
        </w:rPr>
        <w:t>binary</w:t>
      </w:r>
      <w:proofErr w:type="gramEnd"/>
      <w:r w:rsidRPr="00E9238C">
        <w:rPr>
          <w:rFonts w:ascii="Lucida Console" w:hAnsi="Lucida Console"/>
          <w:sz w:val="16"/>
        </w:rPr>
        <w:t xml:space="preserve"> data&gt;</w:t>
      </w:r>
    </w:p>
    <w:p w14:paraId="484C058E" w14:textId="77777777" w:rsidR="00850D52" w:rsidRPr="00E9238C" w:rsidRDefault="00850D52" w:rsidP="00E9238C">
      <w:pPr>
        <w:spacing w:before="0" w:after="0" w:line="220" w:lineRule="exact"/>
        <w:rPr>
          <w:rFonts w:ascii="Lucida Console" w:hAnsi="Lucida Console"/>
          <w:sz w:val="16"/>
        </w:rPr>
      </w:pPr>
    </w:p>
    <w:p w14:paraId="3F9846B4" w14:textId="65E8A568" w:rsidR="00300F5B" w:rsidRDefault="00300F5B" w:rsidP="007423C8">
      <w:pPr>
        <w:pStyle w:val="Heading4"/>
      </w:pPr>
      <w:r>
        <w:t>Non-</w:t>
      </w:r>
      <w:r w:rsidR="00FD7546">
        <w:t>Create, Read, Update, and Delete (</w:t>
      </w:r>
      <w:r>
        <w:t>CRUD</w:t>
      </w:r>
      <w:r w:rsidR="00FD7546">
        <w:t>)</w:t>
      </w:r>
      <w:r>
        <w:t xml:space="preserve"> </w:t>
      </w:r>
      <w:r w:rsidR="005F44D1">
        <w:t>actions</w:t>
      </w:r>
    </w:p>
    <w:p w14:paraId="78722DB4" w14:textId="7B440780" w:rsidR="00300F5B" w:rsidRDefault="00300F5B" w:rsidP="007423C8">
      <w:r>
        <w:lastRenderedPageBreak/>
        <w:t xml:space="preserve">OData actions provide a mechanism for invoking non-CRUD (or extrinsic) methods on a resource. An action can be invoked by sending an HTTP POST request to </w:t>
      </w:r>
      <w:r w:rsidR="00FD7546">
        <w:t xml:space="preserve">the </w:t>
      </w:r>
      <w:r>
        <w:t xml:space="preserve">URI </w:t>
      </w:r>
      <w:r w:rsidR="00FD7546">
        <w:t xml:space="preserve">that is </w:t>
      </w:r>
      <w:r>
        <w:t>defined for the action. The parameters for the action are defined in the body of the POST request.</w:t>
      </w:r>
    </w:p>
    <w:p w14:paraId="714E0E92" w14:textId="144A7885" w:rsidR="00932957" w:rsidRDefault="00932957" w:rsidP="007423C8">
      <w:proofErr w:type="gramStart"/>
      <w:r>
        <w:t xml:space="preserve">Invoking the action in PSWS results in invoking the </w:t>
      </w:r>
      <w:proofErr w:type="spellStart"/>
      <w:r>
        <w:t>cmdlet</w:t>
      </w:r>
      <w:proofErr w:type="spellEnd"/>
      <w:r>
        <w:t>.</w:t>
      </w:r>
      <w:proofErr w:type="gramEnd"/>
      <w:r>
        <w:t xml:space="preserve"> This provides an easy way to invoke </w:t>
      </w:r>
      <w:proofErr w:type="spellStart"/>
      <w:r>
        <w:t>cmdlets</w:t>
      </w:r>
      <w:proofErr w:type="spellEnd"/>
      <w:r>
        <w:t xml:space="preserve"> from PSWS that are not CRUD actions.</w:t>
      </w:r>
    </w:p>
    <w:p w14:paraId="1039D6B4" w14:textId="06B43060" w:rsidR="00300F5B" w:rsidRDefault="00300F5B" w:rsidP="007423C8"/>
    <w:p w14:paraId="03FC6627" w14:textId="6C91F6FD" w:rsidR="001525CC" w:rsidRDefault="001525CC" w:rsidP="007423C8">
      <w:pPr>
        <w:pStyle w:val="Heading4"/>
      </w:pPr>
      <w:r>
        <w:t>Key</w:t>
      </w:r>
      <w:r w:rsidR="005F40D5">
        <w:t xml:space="preserve"> </w:t>
      </w:r>
      <w:r>
        <w:t>As</w:t>
      </w:r>
      <w:r w:rsidR="005F40D5">
        <w:t xml:space="preserve"> </w:t>
      </w:r>
      <w:r>
        <w:t>Segment</w:t>
      </w:r>
    </w:p>
    <w:p w14:paraId="7F267380" w14:textId="190B01C4" w:rsidR="001525CC" w:rsidRPr="009C5D89" w:rsidRDefault="00F8398D" w:rsidP="007423C8">
      <w:pPr>
        <w:rPr>
          <w:rFonts w:cs="Segoe UI"/>
          <w:lang w:bidi="en-US"/>
        </w:rPr>
      </w:pPr>
      <w:r>
        <w:rPr>
          <w:rFonts w:cs="Segoe UI"/>
          <w:lang w:bidi="en-US"/>
        </w:rPr>
        <w:t>T</w:t>
      </w:r>
      <w:r w:rsidR="001525CC">
        <w:rPr>
          <w:rFonts w:cs="Segoe UI"/>
          <w:lang w:bidi="en-US"/>
        </w:rPr>
        <w:t xml:space="preserve">o be consistent with Azure guidelines, </w:t>
      </w:r>
      <w:r w:rsidR="00AB4DFB">
        <w:rPr>
          <w:rFonts w:cs="Segoe UI"/>
          <w:lang w:bidi="en-US"/>
        </w:rPr>
        <w:t xml:space="preserve">all </w:t>
      </w:r>
      <w:r w:rsidR="001525CC">
        <w:rPr>
          <w:rFonts w:cs="Segoe UI"/>
          <w:lang w:bidi="en-US"/>
        </w:rPr>
        <w:t xml:space="preserve">URLs </w:t>
      </w:r>
      <w:r w:rsidR="00AB4DFB">
        <w:rPr>
          <w:rFonts w:cs="Segoe UI"/>
          <w:lang w:bidi="en-US"/>
        </w:rPr>
        <w:t>should</w:t>
      </w:r>
      <w:r w:rsidR="001525CC">
        <w:rPr>
          <w:rFonts w:cs="Segoe UI"/>
          <w:lang w:bidi="en-US"/>
        </w:rPr>
        <w:t xml:space="preserve"> be simplified. </w:t>
      </w:r>
      <w:r w:rsidR="00BE496B">
        <w:rPr>
          <w:rFonts w:cs="Segoe UI"/>
          <w:lang w:bidi="en-US"/>
        </w:rPr>
        <w:t>A change</w:t>
      </w:r>
      <w:r w:rsidR="001525CC">
        <w:rPr>
          <w:rFonts w:cs="Segoe UI"/>
          <w:lang w:bidi="en-US"/>
        </w:rPr>
        <w:t xml:space="preserve"> included in </w:t>
      </w:r>
      <w:r w:rsidR="00AB4DFB">
        <w:rPr>
          <w:rFonts w:cs="Segoe UI"/>
          <w:lang w:bidi="en-US"/>
        </w:rPr>
        <w:t>Key</w:t>
      </w:r>
      <w:r w:rsidR="005F40D5">
        <w:rPr>
          <w:rFonts w:cs="Segoe UI"/>
          <w:lang w:bidi="en-US"/>
        </w:rPr>
        <w:t xml:space="preserve"> </w:t>
      </w:r>
      <w:proofErr w:type="gramStart"/>
      <w:r w:rsidR="00AB4DFB">
        <w:rPr>
          <w:rFonts w:cs="Segoe UI"/>
          <w:lang w:bidi="en-US"/>
        </w:rPr>
        <w:t>As</w:t>
      </w:r>
      <w:proofErr w:type="gramEnd"/>
      <w:r w:rsidR="005F40D5">
        <w:rPr>
          <w:rFonts w:cs="Segoe UI"/>
          <w:lang w:bidi="en-US"/>
        </w:rPr>
        <w:t xml:space="preserve"> </w:t>
      </w:r>
      <w:r w:rsidR="00AB4DFB">
        <w:rPr>
          <w:rFonts w:cs="Segoe UI"/>
          <w:lang w:bidi="en-US"/>
        </w:rPr>
        <w:t>Segment</w:t>
      </w:r>
      <w:r w:rsidR="001525CC">
        <w:rPr>
          <w:rFonts w:cs="Segoe UI"/>
          <w:lang w:bidi="en-US"/>
        </w:rPr>
        <w:t xml:space="preserve"> </w:t>
      </w:r>
      <w:r w:rsidR="00BE496B">
        <w:rPr>
          <w:rFonts w:cs="Segoe UI"/>
          <w:lang w:bidi="en-US"/>
        </w:rPr>
        <w:t>allows</w:t>
      </w:r>
      <w:r w:rsidR="001525CC">
        <w:rPr>
          <w:rFonts w:cs="Segoe UI"/>
          <w:lang w:bidi="en-US"/>
        </w:rPr>
        <w:t xml:space="preserve"> single keys to be represented as segments. Note that referenc</w:t>
      </w:r>
      <w:r w:rsidR="00BE496B">
        <w:rPr>
          <w:rFonts w:cs="Segoe UI"/>
          <w:lang w:bidi="en-US"/>
        </w:rPr>
        <w:t>es</w:t>
      </w:r>
      <w:r w:rsidR="00855EDC">
        <w:rPr>
          <w:rFonts w:cs="Segoe UI"/>
          <w:lang w:bidi="en-US"/>
        </w:rPr>
        <w:t xml:space="preserve"> </w:t>
      </w:r>
      <w:r w:rsidR="00BE496B">
        <w:rPr>
          <w:rFonts w:cs="Segoe UI"/>
          <w:lang w:bidi="en-US"/>
        </w:rPr>
        <w:t>that use</w:t>
      </w:r>
      <w:r w:rsidR="001525CC">
        <w:rPr>
          <w:rFonts w:cs="Segoe UI"/>
          <w:lang w:bidi="en-US"/>
        </w:rPr>
        <w:t xml:space="preserve"> multiple key values require comma</w:t>
      </w:r>
      <w:r w:rsidR="00AB4DFB">
        <w:rPr>
          <w:rFonts w:cs="Segoe UI"/>
          <w:lang w:bidi="en-US"/>
        </w:rPr>
        <w:t>-</w:t>
      </w:r>
      <w:r w:rsidR="001525CC">
        <w:rPr>
          <w:rFonts w:cs="Segoe UI"/>
          <w:lang w:bidi="en-US"/>
        </w:rPr>
        <w:t>separated values in parenthetical notation</w:t>
      </w:r>
      <w:r w:rsidR="00AB4DFB">
        <w:rPr>
          <w:rFonts w:cs="Segoe UI"/>
          <w:lang w:bidi="en-US"/>
        </w:rPr>
        <w:t>,</w:t>
      </w:r>
      <w:r w:rsidR="001525CC">
        <w:rPr>
          <w:rFonts w:cs="Segoe UI"/>
          <w:lang w:bidi="en-US"/>
        </w:rPr>
        <w:t xml:space="preserve"> </w:t>
      </w:r>
      <w:r w:rsidR="00AB4DFB">
        <w:rPr>
          <w:rFonts w:cs="Segoe UI"/>
          <w:lang w:bidi="en-US"/>
        </w:rPr>
        <w:t>as</w:t>
      </w:r>
      <w:r w:rsidR="001525CC">
        <w:rPr>
          <w:rFonts w:cs="Segoe UI"/>
          <w:lang w:bidi="en-US"/>
        </w:rPr>
        <w:t xml:space="preserve"> before.</w:t>
      </w:r>
    </w:p>
    <w:p w14:paraId="42D4DFED" w14:textId="1680E282" w:rsidR="001525CC" w:rsidRPr="00526BE3" w:rsidRDefault="001525CC" w:rsidP="007423C8">
      <w:pPr>
        <w:rPr>
          <w:rFonts w:cs="Segoe UI"/>
          <w:lang w:bidi="en-US"/>
        </w:rPr>
      </w:pPr>
      <w:r w:rsidRPr="009C5D89">
        <w:rPr>
          <w:rFonts w:cs="Segoe UI"/>
          <w:lang w:bidi="en-US"/>
        </w:rPr>
        <w:t xml:space="preserve">This </w:t>
      </w:r>
      <w:r w:rsidR="00855EDC">
        <w:rPr>
          <w:rFonts w:cs="Segoe UI"/>
          <w:lang w:bidi="en-US"/>
        </w:rPr>
        <w:t xml:space="preserve">change </w:t>
      </w:r>
      <w:r w:rsidRPr="009C5D89">
        <w:rPr>
          <w:rFonts w:cs="Segoe UI"/>
          <w:lang w:bidi="en-US"/>
        </w:rPr>
        <w:t>requires the following message in the header of the URL</w:t>
      </w:r>
      <w:r w:rsidR="00BE496B">
        <w:rPr>
          <w:rFonts w:cs="Segoe UI"/>
          <w:lang w:bidi="en-US"/>
        </w:rPr>
        <w:t>:</w:t>
      </w:r>
    </w:p>
    <w:p w14:paraId="36BD499D" w14:textId="35812D81" w:rsidR="005F40D5" w:rsidRPr="005F40D5" w:rsidRDefault="005F40D5" w:rsidP="00E9238C">
      <w:pPr>
        <w:pStyle w:val="CodeStyle"/>
      </w:pPr>
      <w:proofErr w:type="spellStart"/>
      <w:r w:rsidRPr="005F40D5">
        <w:t>context.UrlConventions</w:t>
      </w:r>
      <w:proofErr w:type="spellEnd"/>
      <w:r w:rsidRPr="005F40D5">
        <w:t xml:space="preserve"> = </w:t>
      </w:r>
      <w:proofErr w:type="spellStart"/>
      <w:r w:rsidRPr="005F40D5">
        <w:t>DataServiceUrlConventions.KeyAsSegment</w:t>
      </w:r>
      <w:proofErr w:type="spellEnd"/>
      <w:r w:rsidRPr="005F40D5">
        <w:t>;</w:t>
      </w:r>
    </w:p>
    <w:p w14:paraId="09BADE1E" w14:textId="690D8845" w:rsidR="001525CC" w:rsidRDefault="00BE496B" w:rsidP="007423C8">
      <w:r>
        <w:t>T</w:t>
      </w:r>
      <w:r w:rsidR="001525CC">
        <w:t>o reduce user</w:t>
      </w:r>
      <w:r>
        <w:t xml:space="preserve"> effort</w:t>
      </w:r>
      <w:r w:rsidR="001525CC">
        <w:t xml:space="preserve">, </w:t>
      </w:r>
      <w:r>
        <w:t xml:space="preserve">a </w:t>
      </w:r>
      <w:r w:rsidR="001525CC">
        <w:t xml:space="preserve">server </w:t>
      </w:r>
      <w:r>
        <w:t xml:space="preserve">can </w:t>
      </w:r>
      <w:r w:rsidR="001525CC">
        <w:t xml:space="preserve">have a value in </w:t>
      </w:r>
      <w:proofErr w:type="spellStart"/>
      <w:r w:rsidR="001525CC">
        <w:t>web.config</w:t>
      </w:r>
      <w:proofErr w:type="spellEnd"/>
      <w:r w:rsidR="001525CC">
        <w:t xml:space="preserve"> that </w:t>
      </w:r>
      <w:r>
        <w:t xml:space="preserve">instructs </w:t>
      </w:r>
      <w:r w:rsidR="001525CC">
        <w:t xml:space="preserve">PSWS to splice </w:t>
      </w:r>
      <w:r>
        <w:t>the preceding</w:t>
      </w:r>
      <w:r w:rsidR="001525CC">
        <w:t xml:space="preserve"> snippet into </w:t>
      </w:r>
      <w:r>
        <w:t xml:space="preserve">URL </w:t>
      </w:r>
      <w:r w:rsidR="001525CC">
        <w:t>header</w:t>
      </w:r>
      <w:r>
        <w:t>s</w:t>
      </w:r>
      <w:r w:rsidR="001525CC">
        <w:t xml:space="preserve"> before </w:t>
      </w:r>
      <w:r>
        <w:t>they are</w:t>
      </w:r>
      <w:r w:rsidR="001525CC">
        <w:t xml:space="preserve"> parsed.</w:t>
      </w:r>
    </w:p>
    <w:p w14:paraId="1587522A" w14:textId="0E79BF48" w:rsidR="004E71BD" w:rsidRDefault="00442C20" w:rsidP="007423C8">
      <w:r>
        <w:t>There are</w:t>
      </w:r>
      <w:r w:rsidR="001525CC">
        <w:t xml:space="preserve"> ramifications to supporting Key </w:t>
      </w:r>
      <w:proofErr w:type="gramStart"/>
      <w:r w:rsidR="001525CC">
        <w:t>As</w:t>
      </w:r>
      <w:proofErr w:type="gramEnd"/>
      <w:r w:rsidR="001525CC">
        <w:t xml:space="preserve"> Segment, such as ambiguity between keys and actions or properties</w:t>
      </w:r>
      <w:r w:rsidR="005F40D5">
        <w:t>. B</w:t>
      </w:r>
      <w:r w:rsidR="001525CC">
        <w:t xml:space="preserve">ecause there is no OData literal format when writing the key value, there is no way to </w:t>
      </w:r>
      <w:r w:rsidR="00B0202B">
        <w:t>determine</w:t>
      </w:r>
      <w:r w:rsidR="001525CC">
        <w:t xml:space="preserve"> if the segment refers to the key value (i.e. is a data token) or to type/action/function name (i.e. is a metadata token). </w:t>
      </w:r>
      <w:r w:rsidR="004E71BD">
        <w:t>This</w:t>
      </w:r>
      <w:r w:rsidR="001525CC">
        <w:t xml:space="preserve"> ambiguity only happens for segments following the collection segments – entity set, collection navigation property, functions that return collection of entities, etc.</w:t>
      </w:r>
    </w:p>
    <w:p w14:paraId="3B4A76B1" w14:textId="56CA7CE8" w:rsidR="001525CC" w:rsidRDefault="004E71BD" w:rsidP="007423C8">
      <w:r>
        <w:t xml:space="preserve">To </w:t>
      </w:r>
      <w:r w:rsidR="001525CC">
        <w:t xml:space="preserve">remove the ambiguity, </w:t>
      </w:r>
      <w:r w:rsidR="00B0202B">
        <w:t xml:space="preserve">you </w:t>
      </w:r>
      <w:r w:rsidR="001525CC">
        <w:t xml:space="preserve">must specify </w:t>
      </w:r>
      <w:r w:rsidR="005F40D5">
        <w:t>the '$'</w:t>
      </w:r>
      <w:r w:rsidR="001525CC">
        <w:t xml:space="preserve"> segment to indicate that the following segment is a metadata token.</w:t>
      </w:r>
    </w:p>
    <w:p w14:paraId="32B837C6" w14:textId="358327A5" w:rsidR="001525CC" w:rsidRDefault="001525CC" w:rsidP="007423C8">
      <w:r>
        <w:t xml:space="preserve">For </w:t>
      </w:r>
      <w:r w:rsidR="005F40D5">
        <w:t>example,</w:t>
      </w:r>
      <w:r>
        <w:t xml:space="preserve"> </w:t>
      </w:r>
      <w:r w:rsidR="005F40D5">
        <w:t>t</w:t>
      </w:r>
      <w:r>
        <w:t>o get all the premium customers from the Customers collection, the URL must look like this:</w:t>
      </w:r>
    </w:p>
    <w:p w14:paraId="6405E38C" w14:textId="3DE721B2" w:rsidR="005F40D5" w:rsidRDefault="005F40D5" w:rsidP="00E9238C">
      <w:pPr>
        <w:pStyle w:val="CodeStyle"/>
      </w:pPr>
      <w:r w:rsidRPr="005F40D5">
        <w:t>~/Customers/$/</w:t>
      </w:r>
      <w:proofErr w:type="spellStart"/>
      <w:r w:rsidRPr="005F40D5">
        <w:t>NS.PremiumCustomer</w:t>
      </w:r>
      <w:proofErr w:type="spellEnd"/>
    </w:p>
    <w:p w14:paraId="7613B548" w14:textId="05AE2AF5" w:rsidR="001525CC" w:rsidRDefault="001525CC" w:rsidP="005F40D5">
      <w:pPr>
        <w:tabs>
          <w:tab w:val="left" w:pos="2417"/>
        </w:tabs>
      </w:pPr>
      <w:r>
        <w:t>For OData keyword tokens like $count</w:t>
      </w:r>
      <w:r w:rsidR="005F40D5">
        <w:t>,</w:t>
      </w:r>
      <w:r>
        <w:t xml:space="preserve"> $metadata, there is no need to </w:t>
      </w:r>
      <w:r w:rsidR="00B0202B">
        <w:t xml:space="preserve">add </w:t>
      </w:r>
      <w:r>
        <w:t xml:space="preserve">the extra </w:t>
      </w:r>
      <w:r w:rsidR="005F40D5">
        <w:t>'$'</w:t>
      </w:r>
      <w:r>
        <w:t xml:space="preserve"> segment</w:t>
      </w:r>
      <w:r w:rsidR="00B0202B">
        <w:t>, because</w:t>
      </w:r>
      <w:r>
        <w:t xml:space="preserve"> they start with the </w:t>
      </w:r>
      <w:r w:rsidR="005F40D5">
        <w:t>'$'</w:t>
      </w:r>
      <w:r>
        <w:t xml:space="preserve"> character</w:t>
      </w:r>
      <w:r w:rsidR="00B0202B">
        <w:t>,</w:t>
      </w:r>
      <w:r>
        <w:t xml:space="preserve"> </w:t>
      </w:r>
      <w:r w:rsidR="00B0202B">
        <w:t>meaning</w:t>
      </w:r>
      <w:r>
        <w:t xml:space="preserve"> they are reserved OData tokens.</w:t>
      </w:r>
    </w:p>
    <w:p w14:paraId="025F2262" w14:textId="53A3221C" w:rsidR="005F40D5" w:rsidRDefault="001525CC" w:rsidP="007423C8">
      <w:r>
        <w:t xml:space="preserve">If the key value starts with the </w:t>
      </w:r>
      <w:r w:rsidR="005F40D5">
        <w:t>'</w:t>
      </w:r>
      <w:r>
        <w:t>$</w:t>
      </w:r>
      <w:r w:rsidR="005F40D5">
        <w:t>'</w:t>
      </w:r>
      <w:r>
        <w:t xml:space="preserve"> token, </w:t>
      </w:r>
      <w:r w:rsidR="005F40D5">
        <w:t xml:space="preserve">it </w:t>
      </w:r>
      <w:r w:rsidR="00B0202B">
        <w:t>must</w:t>
      </w:r>
      <w:r>
        <w:t xml:space="preserve"> </w:t>
      </w:r>
      <w:r w:rsidR="005F40D5">
        <w:t>be</w:t>
      </w:r>
      <w:r>
        <w:t xml:space="preserve"> escape</w:t>
      </w:r>
      <w:r w:rsidR="005F40D5">
        <w:t>d</w:t>
      </w:r>
      <w:r>
        <w:t xml:space="preserve"> with an additional </w:t>
      </w:r>
      <w:r w:rsidR="005F40D5">
        <w:t>'</w:t>
      </w:r>
      <w:r>
        <w:t>$</w:t>
      </w:r>
      <w:r w:rsidR="005F40D5">
        <w:t>'</w:t>
      </w:r>
      <w:r>
        <w:t xml:space="preserve"> character</w:t>
      </w:r>
      <w:r w:rsidR="005F40D5">
        <w:t xml:space="preserve"> as follows:</w:t>
      </w:r>
    </w:p>
    <w:p w14:paraId="6D1E8CA1" w14:textId="15F07784" w:rsidR="001525CC" w:rsidRDefault="005F40D5" w:rsidP="00E9238C">
      <w:pPr>
        <w:pStyle w:val="CodeStyle"/>
      </w:pPr>
      <w:r w:rsidRPr="005F40D5">
        <w:t>~/Customers/$$count</w:t>
      </w:r>
      <w:r w:rsidDel="005F40D5">
        <w:t xml:space="preserve"> </w:t>
      </w:r>
    </w:p>
    <w:p w14:paraId="37994ACA" w14:textId="7B2B54D1" w:rsidR="001525CC" w:rsidRDefault="001525CC" w:rsidP="007423C8">
      <w:r>
        <w:t xml:space="preserve">The </w:t>
      </w:r>
      <w:r w:rsidR="00B0202B">
        <w:t xml:space="preserve">preceding </w:t>
      </w:r>
      <w:r>
        <w:t>URL return</w:t>
      </w:r>
      <w:r w:rsidR="00B0202B">
        <w:t>s</w:t>
      </w:r>
      <w:r>
        <w:t xml:space="preserve"> a customer instance with </w:t>
      </w:r>
      <w:r w:rsidR="005F40D5">
        <w:t>'$count'</w:t>
      </w:r>
      <w:r>
        <w:t xml:space="preserve"> as the key value, if </w:t>
      </w:r>
      <w:r w:rsidR="005F40D5">
        <w:t>one</w:t>
      </w:r>
      <w:r>
        <w:t xml:space="preserve"> exists.</w:t>
      </w:r>
    </w:p>
    <w:p w14:paraId="51D89679" w14:textId="245D2760" w:rsidR="001525CC" w:rsidRDefault="001525CC" w:rsidP="007423C8">
      <w:pPr>
        <w:pStyle w:val="Heading4"/>
      </w:pPr>
      <w:r>
        <w:t xml:space="preserve">Contained </w:t>
      </w:r>
      <w:r w:rsidR="005F44D1">
        <w:t>resource operations</w:t>
      </w:r>
    </w:p>
    <w:p w14:paraId="38B4D082" w14:textId="05EF9A4C" w:rsidR="001525CC" w:rsidRPr="002D783E" w:rsidRDefault="00B0202B" w:rsidP="007423C8">
      <w:r>
        <w:rPr>
          <w:rFonts w:cs="Segoe UI"/>
          <w:lang w:bidi="en-US"/>
        </w:rPr>
        <w:t>Before</w:t>
      </w:r>
      <w:r w:rsidR="005F40D5">
        <w:rPr>
          <w:rFonts w:cs="Segoe UI"/>
          <w:lang w:bidi="en-US"/>
        </w:rPr>
        <w:t xml:space="preserve"> this release of PSWS,</w:t>
      </w:r>
      <w:r w:rsidR="001525CC" w:rsidRPr="00D90E86">
        <w:rPr>
          <w:rFonts w:cs="Segoe UI"/>
          <w:lang w:bidi="en-US"/>
        </w:rPr>
        <w:t xml:space="preserve"> the only way to </w:t>
      </w:r>
      <w:r w:rsidR="005F40D5">
        <w:rPr>
          <w:rFonts w:cs="Segoe UI"/>
          <w:lang w:bidi="en-US"/>
        </w:rPr>
        <w:t>perform</w:t>
      </w:r>
      <w:r w:rsidR="005F40D5" w:rsidRPr="00D90E86">
        <w:rPr>
          <w:rFonts w:cs="Segoe UI"/>
          <w:lang w:bidi="en-US"/>
        </w:rPr>
        <w:t xml:space="preserve"> </w:t>
      </w:r>
      <w:r w:rsidR="001525CC" w:rsidRPr="00D90E86">
        <w:rPr>
          <w:rFonts w:cs="Segoe UI"/>
          <w:lang w:bidi="en-US"/>
        </w:rPr>
        <w:t xml:space="preserve">Create, Update, or </w:t>
      </w:r>
      <w:r w:rsidR="001525CC" w:rsidRPr="002D783E">
        <w:t xml:space="preserve">Delete </w:t>
      </w:r>
      <w:r w:rsidR="005F40D5">
        <w:t>operations wa</w:t>
      </w:r>
      <w:r w:rsidR="001525CC" w:rsidRPr="002D783E">
        <w:t xml:space="preserve">s to </w:t>
      </w:r>
      <w:r w:rsidR="005F40D5">
        <w:t>invoke</w:t>
      </w:r>
      <w:r w:rsidR="005F40D5" w:rsidRPr="002D783E">
        <w:t xml:space="preserve"> </w:t>
      </w:r>
      <w:r w:rsidR="00AD39E3">
        <w:t>POST</w:t>
      </w:r>
      <w:r w:rsidR="005F40D5">
        <w:t xml:space="preserve">, </w:t>
      </w:r>
      <w:r w:rsidR="00AD39E3">
        <w:t>PUT</w:t>
      </w:r>
      <w:r w:rsidR="005F40D5">
        <w:t xml:space="preserve">, or </w:t>
      </w:r>
      <w:r w:rsidR="00AD39E3">
        <w:t>DELETE</w:t>
      </w:r>
      <w:r w:rsidR="00AD39E3" w:rsidRPr="002D783E">
        <w:t xml:space="preserve"> </w:t>
      </w:r>
      <w:r w:rsidR="001525CC" w:rsidRPr="002D783E">
        <w:t>on a top</w:t>
      </w:r>
      <w:r>
        <w:t>-</w:t>
      </w:r>
      <w:r w:rsidR="001525CC" w:rsidRPr="002D783E">
        <w:t>level resource.</w:t>
      </w:r>
      <w:r w:rsidR="005F40D5">
        <w:t xml:space="preserve"> For example:</w:t>
      </w:r>
    </w:p>
    <w:p w14:paraId="3D547EDE" w14:textId="53FF0111" w:rsidR="005F40D5" w:rsidRDefault="00AD39E3" w:rsidP="00E9238C">
      <w:pPr>
        <w:pStyle w:val="CodeStyle"/>
      </w:pPr>
      <w:r>
        <w:t>POST</w:t>
      </w:r>
      <w:r w:rsidRPr="005F40D5">
        <w:t xml:space="preserve"> </w:t>
      </w:r>
      <w:r w:rsidR="005F40D5" w:rsidRPr="005F40D5">
        <w:t>~/</w:t>
      </w:r>
      <w:proofErr w:type="spellStart"/>
      <w:r w:rsidR="005F40D5" w:rsidRPr="005F40D5">
        <w:t>VMRoles</w:t>
      </w:r>
      <w:proofErr w:type="spellEnd"/>
    </w:p>
    <w:p w14:paraId="41B1960A" w14:textId="0EAADB4D" w:rsidR="001525CC" w:rsidRPr="00D90E86" w:rsidRDefault="005F40D5" w:rsidP="007423C8">
      <w:pPr>
        <w:rPr>
          <w:rFonts w:cs="Segoe UI"/>
          <w:lang w:bidi="en-US"/>
        </w:rPr>
      </w:pPr>
      <w:proofErr w:type="gramStart"/>
      <w:r>
        <w:rPr>
          <w:rFonts w:cs="Segoe UI"/>
          <w:lang w:bidi="en-US"/>
        </w:rPr>
        <w:lastRenderedPageBreak/>
        <w:t>"</w:t>
      </w:r>
      <w:r w:rsidR="00442C20">
        <w:rPr>
          <w:rFonts w:cs="Segoe UI"/>
          <w:lang w:bidi="en-US"/>
        </w:rPr>
        <w:t>Contained Resource</w:t>
      </w:r>
      <w:r>
        <w:rPr>
          <w:rFonts w:cs="Segoe UI"/>
          <w:lang w:bidi="en-US"/>
        </w:rPr>
        <w:t>"</w:t>
      </w:r>
      <w:r w:rsidR="00442C20">
        <w:rPr>
          <w:rFonts w:cs="Segoe UI"/>
          <w:lang w:bidi="en-US"/>
        </w:rPr>
        <w:t xml:space="preserve"> </w:t>
      </w:r>
      <w:r>
        <w:rPr>
          <w:rFonts w:cs="Segoe UI"/>
          <w:lang w:bidi="en-US"/>
        </w:rPr>
        <w:t>o</w:t>
      </w:r>
      <w:r w:rsidR="00442C20">
        <w:rPr>
          <w:rFonts w:cs="Segoe UI"/>
          <w:lang w:bidi="en-US"/>
        </w:rPr>
        <w:t>perations</w:t>
      </w:r>
      <w:r w:rsidR="001525CC" w:rsidRPr="00D90E86">
        <w:rPr>
          <w:rFonts w:cs="Segoe UI"/>
          <w:lang w:bidi="en-US"/>
        </w:rPr>
        <w:t xml:space="preserve"> </w:t>
      </w:r>
      <w:r w:rsidR="00442C20">
        <w:rPr>
          <w:rFonts w:cs="Segoe UI"/>
          <w:lang w:bidi="en-US"/>
        </w:rPr>
        <w:t>allows</w:t>
      </w:r>
      <w:proofErr w:type="gramEnd"/>
      <w:r w:rsidR="00442C20">
        <w:rPr>
          <w:rFonts w:cs="Segoe UI"/>
          <w:lang w:bidi="en-US"/>
        </w:rPr>
        <w:t xml:space="preserve"> users</w:t>
      </w:r>
      <w:r w:rsidR="00442C20" w:rsidRPr="00D90E86">
        <w:rPr>
          <w:rFonts w:cs="Segoe UI"/>
          <w:lang w:bidi="en-US"/>
        </w:rPr>
        <w:t xml:space="preserve"> </w:t>
      </w:r>
      <w:r w:rsidR="001525CC" w:rsidRPr="00D90E86">
        <w:rPr>
          <w:rFonts w:cs="Segoe UI"/>
          <w:lang w:bidi="en-US"/>
        </w:rPr>
        <w:t>to achieve the same results while reaching the same resource more indirectly</w:t>
      </w:r>
      <w:r w:rsidR="00442C20">
        <w:rPr>
          <w:rFonts w:cs="Segoe UI"/>
          <w:lang w:bidi="en-US"/>
        </w:rPr>
        <w:t>, approaching as if these resources were contained.</w:t>
      </w:r>
      <w:r w:rsidR="009E538A">
        <w:rPr>
          <w:rFonts w:cs="Segoe UI"/>
          <w:lang w:bidi="en-US"/>
        </w:rPr>
        <w:t xml:space="preserve"> For example:</w:t>
      </w:r>
    </w:p>
    <w:p w14:paraId="16E2D1F5" w14:textId="48BE4EEB" w:rsidR="009E538A" w:rsidRPr="00D90E86" w:rsidRDefault="00AD39E3" w:rsidP="00E9238C">
      <w:pPr>
        <w:pStyle w:val="CodeStyle"/>
      </w:pPr>
      <w:r>
        <w:t>POST</w:t>
      </w:r>
      <w:r w:rsidR="009E538A" w:rsidRPr="009E538A">
        <w:t xml:space="preserve"> ~/</w:t>
      </w:r>
      <w:proofErr w:type="spellStart"/>
      <w:proofErr w:type="gramStart"/>
      <w:r w:rsidR="009E538A" w:rsidRPr="009E538A">
        <w:t>PhysicalMachines</w:t>
      </w:r>
      <w:proofErr w:type="spellEnd"/>
      <w:r w:rsidR="009E538A" w:rsidRPr="009E538A">
        <w:t>(</w:t>
      </w:r>
      <w:proofErr w:type="gramEnd"/>
      <w:r w:rsidR="009E538A" w:rsidRPr="009E538A">
        <w:t>Key)/Resources(</w:t>
      </w:r>
      <w:proofErr w:type="spellStart"/>
      <w:r w:rsidR="009E538A" w:rsidRPr="009E538A">
        <w:t>AnotherKey</w:t>
      </w:r>
      <w:proofErr w:type="spellEnd"/>
      <w:r w:rsidR="009E538A" w:rsidRPr="009E538A">
        <w:t>)/</w:t>
      </w:r>
      <w:proofErr w:type="spellStart"/>
      <w:r w:rsidR="009E538A" w:rsidRPr="009E538A">
        <w:t>VMRoles</w:t>
      </w:r>
      <w:proofErr w:type="spellEnd"/>
    </w:p>
    <w:p w14:paraId="6E4847BF" w14:textId="0FE16F35" w:rsidR="001525CC" w:rsidRDefault="001525CC" w:rsidP="007423C8">
      <w:pPr>
        <w:rPr>
          <w:lang w:bidi="en-US"/>
        </w:rPr>
      </w:pPr>
      <w:r>
        <w:rPr>
          <w:lang w:bidi="en-US"/>
        </w:rPr>
        <w:t xml:space="preserve">Actions </w:t>
      </w:r>
      <w:r w:rsidR="009E538A">
        <w:rPr>
          <w:lang w:bidi="en-US"/>
        </w:rPr>
        <w:t>can also be performed in a similar manner. Note: POST acts on a collection, while PUT and DELETE act on a single instance.</w:t>
      </w:r>
      <w:r w:rsidR="009E538A" w:rsidDel="009E538A">
        <w:rPr>
          <w:lang w:bidi="en-US"/>
        </w:rPr>
        <w:t xml:space="preserve"> </w:t>
      </w:r>
    </w:p>
    <w:p w14:paraId="540060BB" w14:textId="4F24FAE6" w:rsidR="004F208B" w:rsidRDefault="004F208B" w:rsidP="007423C8"/>
    <w:p w14:paraId="58BA21D2" w14:textId="0A48CC40" w:rsidR="004F208B" w:rsidRDefault="004F208B" w:rsidP="007423C8">
      <w:pPr>
        <w:pStyle w:val="Heading4"/>
      </w:pPr>
      <w:r>
        <w:t xml:space="preserve">Breaking </w:t>
      </w:r>
      <w:r w:rsidR="005F44D1">
        <w:t>changes</w:t>
      </w:r>
    </w:p>
    <w:p w14:paraId="49581BD8" w14:textId="14EB3756" w:rsidR="004F208B" w:rsidRDefault="004F208B" w:rsidP="007423C8">
      <w:pPr>
        <w:pStyle w:val="Heading5"/>
      </w:pPr>
      <w:r w:rsidRPr="004F208B">
        <w:t>Remov</w:t>
      </w:r>
      <w:r w:rsidR="009E538A">
        <w:t>al of</w:t>
      </w:r>
      <w:r w:rsidRPr="004F208B">
        <w:t xml:space="preserve"> </w:t>
      </w:r>
      <w:r w:rsidR="005F44D1">
        <w:t>d</w:t>
      </w:r>
      <w:r w:rsidR="005F44D1" w:rsidRPr="004F208B">
        <w:t xml:space="preserve">efault </w:t>
      </w:r>
      <w:r w:rsidR="006732D7">
        <w:t>sorting</w:t>
      </w:r>
      <w:r>
        <w:t xml:space="preserve"> for </w:t>
      </w:r>
      <w:r w:rsidR="005F44D1">
        <w:t>server</w:t>
      </w:r>
      <w:r w:rsidR="00265322">
        <w:t>-</w:t>
      </w:r>
      <w:r w:rsidR="005F44D1">
        <w:t>driven paging</w:t>
      </w:r>
    </w:p>
    <w:p w14:paraId="482CF534" w14:textId="6DA7944B" w:rsidR="00DB577F" w:rsidRPr="00DB577F" w:rsidRDefault="009E538A" w:rsidP="007423C8">
      <w:pPr>
        <w:rPr>
          <w:rFonts w:cstheme="minorHAnsi"/>
        </w:rPr>
      </w:pPr>
      <w:r w:rsidRPr="00E9238C">
        <w:rPr>
          <w:rFonts w:cstheme="minorHAnsi"/>
          <w:b/>
        </w:rPr>
        <w:t>Change:</w:t>
      </w:r>
      <w:r>
        <w:rPr>
          <w:rFonts w:cstheme="minorHAnsi"/>
        </w:rPr>
        <w:t xml:space="preserve"> </w:t>
      </w:r>
      <w:r w:rsidR="00DB577F" w:rsidRPr="00DB577F">
        <w:rPr>
          <w:rFonts w:cstheme="minorHAnsi"/>
        </w:rPr>
        <w:t>Remov</w:t>
      </w:r>
      <w:r>
        <w:rPr>
          <w:rFonts w:cstheme="minorHAnsi"/>
        </w:rPr>
        <w:t>al of</w:t>
      </w:r>
      <w:r w:rsidR="00DB577F" w:rsidRPr="00DB577F">
        <w:rPr>
          <w:rFonts w:cstheme="minorHAnsi"/>
        </w:rPr>
        <w:t xml:space="preserve"> </w:t>
      </w:r>
      <w:r w:rsidR="00265322">
        <w:rPr>
          <w:rFonts w:cstheme="minorHAnsi"/>
        </w:rPr>
        <w:t>d</w:t>
      </w:r>
      <w:r w:rsidR="00265322" w:rsidRPr="00DB577F">
        <w:rPr>
          <w:rFonts w:cstheme="minorHAnsi"/>
        </w:rPr>
        <w:t xml:space="preserve">efault </w:t>
      </w:r>
      <w:r w:rsidR="00265322">
        <w:rPr>
          <w:rFonts w:cstheme="minorHAnsi"/>
          <w:bCs/>
          <w:iCs/>
        </w:rPr>
        <w:t>s</w:t>
      </w:r>
      <w:r w:rsidR="00265322" w:rsidRPr="00DB577F">
        <w:rPr>
          <w:rFonts w:cstheme="minorHAnsi"/>
          <w:bCs/>
          <w:iCs/>
        </w:rPr>
        <w:t>orting</w:t>
      </w:r>
      <w:r w:rsidR="00265322" w:rsidRPr="00DB577F">
        <w:rPr>
          <w:rFonts w:cstheme="minorHAnsi"/>
        </w:rPr>
        <w:t xml:space="preserve"> </w:t>
      </w:r>
      <w:r w:rsidR="00DB577F" w:rsidRPr="00DB577F">
        <w:rPr>
          <w:rFonts w:cstheme="minorHAnsi"/>
        </w:rPr>
        <w:t xml:space="preserve">for </w:t>
      </w:r>
      <w:r w:rsidR="00265322">
        <w:rPr>
          <w:rFonts w:cstheme="minorHAnsi"/>
        </w:rPr>
        <w:t>s</w:t>
      </w:r>
      <w:r w:rsidR="00265322" w:rsidRPr="00DB577F">
        <w:rPr>
          <w:rFonts w:cstheme="minorHAnsi"/>
        </w:rPr>
        <w:t>erver</w:t>
      </w:r>
      <w:r w:rsidR="00265322">
        <w:rPr>
          <w:rFonts w:cstheme="minorHAnsi"/>
        </w:rPr>
        <w:t>-d</w:t>
      </w:r>
      <w:r w:rsidR="00265322" w:rsidRPr="00DB577F">
        <w:rPr>
          <w:rFonts w:cstheme="minorHAnsi"/>
        </w:rPr>
        <w:t xml:space="preserve">riven </w:t>
      </w:r>
      <w:r w:rsidR="00DB577F" w:rsidRPr="00DB577F">
        <w:rPr>
          <w:rFonts w:cstheme="minorHAnsi"/>
        </w:rPr>
        <w:t>paging in Management OData IIS Extension</w:t>
      </w:r>
    </w:p>
    <w:p w14:paraId="2B94ECEE" w14:textId="1C868D70" w:rsidR="00DB577F" w:rsidRPr="00DB577F" w:rsidRDefault="009E538A" w:rsidP="007423C8">
      <w:pPr>
        <w:rPr>
          <w:rFonts w:cstheme="minorHAnsi"/>
        </w:rPr>
      </w:pPr>
      <w:r w:rsidRPr="00E9238C">
        <w:rPr>
          <w:rFonts w:cstheme="minorHAnsi"/>
          <w:b/>
        </w:rPr>
        <w:t>Description:</w:t>
      </w:r>
      <w:r>
        <w:rPr>
          <w:rFonts w:cstheme="minorHAnsi"/>
        </w:rPr>
        <w:t xml:space="preserve"> </w:t>
      </w:r>
      <w:r w:rsidR="00DB577F" w:rsidRPr="00DB577F">
        <w:rPr>
          <w:rFonts w:cstheme="minorHAnsi"/>
        </w:rPr>
        <w:t xml:space="preserve">In PSWS, </w:t>
      </w:r>
      <w:r w:rsidR="00DB577F" w:rsidRPr="00DB577F">
        <w:rPr>
          <w:rFonts w:cstheme="minorHAnsi"/>
          <w:bCs/>
          <w:iCs/>
        </w:rPr>
        <w:t>default sorting in</w:t>
      </w:r>
      <w:r w:rsidR="00DB577F" w:rsidRPr="00DB577F">
        <w:rPr>
          <w:rFonts w:cstheme="minorHAnsi"/>
        </w:rPr>
        <w:t xml:space="preserve"> server-driven paging</w:t>
      </w:r>
      <w:r w:rsidR="00265322">
        <w:rPr>
          <w:rFonts w:cstheme="minorHAnsi"/>
        </w:rPr>
        <w:t xml:space="preserve"> is no longer supported</w:t>
      </w:r>
      <w:r w:rsidR="00DB577F" w:rsidRPr="00DB577F">
        <w:rPr>
          <w:rFonts w:cstheme="minorHAnsi"/>
        </w:rPr>
        <w:t xml:space="preserve">. </w:t>
      </w:r>
      <w:r>
        <w:rPr>
          <w:rFonts w:cstheme="minorHAnsi"/>
        </w:rPr>
        <w:t>O</w:t>
      </w:r>
      <w:r w:rsidR="00DB577F" w:rsidRPr="00DB577F">
        <w:rPr>
          <w:rFonts w:cstheme="minorHAnsi"/>
          <w:bCs/>
          <w:iCs/>
        </w:rPr>
        <w:t xml:space="preserve">rdering </w:t>
      </w:r>
      <w:r>
        <w:rPr>
          <w:rFonts w:cstheme="minorHAnsi"/>
          <w:bCs/>
          <w:iCs/>
        </w:rPr>
        <w:t>is</w:t>
      </w:r>
      <w:r w:rsidR="00DB577F" w:rsidRPr="00DB577F">
        <w:rPr>
          <w:rFonts w:cstheme="minorHAnsi"/>
          <w:bCs/>
          <w:iCs/>
        </w:rPr>
        <w:t xml:space="preserve"> applied in the PSWS layer </w:t>
      </w:r>
      <w:r>
        <w:rPr>
          <w:rFonts w:cstheme="minorHAnsi"/>
          <w:bCs/>
          <w:iCs/>
        </w:rPr>
        <w:t>only</w:t>
      </w:r>
      <w:r w:rsidRPr="00DB577F">
        <w:rPr>
          <w:rFonts w:cstheme="minorHAnsi"/>
          <w:bCs/>
          <w:iCs/>
        </w:rPr>
        <w:t xml:space="preserve"> </w:t>
      </w:r>
      <w:r w:rsidR="00DB577F" w:rsidRPr="00DB577F">
        <w:rPr>
          <w:rFonts w:cstheme="minorHAnsi"/>
          <w:bCs/>
          <w:iCs/>
        </w:rPr>
        <w:t xml:space="preserve">when </w:t>
      </w:r>
      <w:r w:rsidR="00265322">
        <w:rPr>
          <w:rFonts w:cstheme="minorHAnsi"/>
          <w:bCs/>
          <w:iCs/>
        </w:rPr>
        <w:t xml:space="preserve">it is </w:t>
      </w:r>
      <w:r w:rsidR="00DB577F" w:rsidRPr="00DB577F">
        <w:rPr>
          <w:rFonts w:cstheme="minorHAnsi"/>
          <w:bCs/>
          <w:iCs/>
        </w:rPr>
        <w:t xml:space="preserve">explicitly requested </w:t>
      </w:r>
      <w:r w:rsidR="00B0202B">
        <w:rPr>
          <w:rFonts w:cstheme="minorHAnsi"/>
          <w:bCs/>
          <w:iCs/>
        </w:rPr>
        <w:t xml:space="preserve">by </w:t>
      </w:r>
      <w:r>
        <w:rPr>
          <w:rFonts w:cstheme="minorHAnsi"/>
          <w:bCs/>
          <w:iCs/>
        </w:rPr>
        <w:t>using</w:t>
      </w:r>
      <w:r w:rsidRPr="00DB577F">
        <w:rPr>
          <w:rFonts w:cstheme="minorHAnsi"/>
          <w:bCs/>
          <w:iCs/>
        </w:rPr>
        <w:t xml:space="preserve"> </w:t>
      </w:r>
      <w:r w:rsidR="00DB577F" w:rsidRPr="00855EDC">
        <w:rPr>
          <w:rFonts w:cstheme="minorHAnsi"/>
          <w:b/>
          <w:bCs/>
          <w:iCs/>
        </w:rPr>
        <w:t>$</w:t>
      </w:r>
      <w:proofErr w:type="spellStart"/>
      <w:r w:rsidR="00DB577F" w:rsidRPr="00855EDC">
        <w:rPr>
          <w:rFonts w:cstheme="minorHAnsi"/>
          <w:b/>
          <w:bCs/>
          <w:iCs/>
        </w:rPr>
        <w:t>orderby</w:t>
      </w:r>
      <w:proofErr w:type="spellEnd"/>
      <w:r w:rsidR="00DB577F" w:rsidRPr="00DB577F">
        <w:rPr>
          <w:rFonts w:cstheme="minorHAnsi"/>
          <w:bCs/>
          <w:iCs/>
        </w:rPr>
        <w:t>.</w:t>
      </w:r>
    </w:p>
    <w:p w14:paraId="731E9753" w14:textId="2B614F0E" w:rsidR="00DB577F" w:rsidRPr="00EA158D" w:rsidRDefault="00DB577F" w:rsidP="00E9238C">
      <w:r w:rsidRPr="0043155F">
        <w:rPr>
          <w:rFonts w:cstheme="minorHAnsi"/>
          <w:b/>
        </w:rPr>
        <w:t>What it could break</w:t>
      </w:r>
      <w:r w:rsidRPr="00DB577F">
        <w:rPr>
          <w:rFonts w:cstheme="minorHAnsi"/>
        </w:rPr>
        <w:t>:</w:t>
      </w:r>
      <w:r w:rsidR="009E538A">
        <w:t xml:space="preserve"> </w:t>
      </w:r>
      <w:r w:rsidR="00265322" w:rsidRPr="00C746F8">
        <w:t>A process that requires</w:t>
      </w:r>
      <w:r w:rsidRPr="00EA158D">
        <w:t xml:space="preserve"> basic requests to be sorted, and </w:t>
      </w:r>
      <w:r w:rsidR="00265322" w:rsidRPr="00EA158D">
        <w:t>does not perform its</w:t>
      </w:r>
      <w:r w:rsidRPr="00EA158D">
        <w:t xml:space="preserve"> own sorting.</w:t>
      </w:r>
    </w:p>
    <w:p w14:paraId="0F28FFE6" w14:textId="3439DFC2" w:rsidR="00C550E0" w:rsidRDefault="00DB577F" w:rsidP="00C550E0">
      <w:r w:rsidRPr="0043155F">
        <w:rPr>
          <w:rFonts w:cstheme="minorHAnsi"/>
          <w:b/>
        </w:rPr>
        <w:t>How to fix</w:t>
      </w:r>
      <w:r w:rsidRPr="00DB577F">
        <w:rPr>
          <w:rFonts w:cstheme="minorHAnsi"/>
        </w:rPr>
        <w:t>:</w:t>
      </w:r>
      <w:r w:rsidR="00B0202B">
        <w:rPr>
          <w:rFonts w:cstheme="minorHAnsi"/>
        </w:rPr>
        <w:t xml:space="preserve">  </w:t>
      </w:r>
      <w:r w:rsidRPr="00C746F8">
        <w:t xml:space="preserve">Use </w:t>
      </w:r>
      <w:r w:rsidRPr="00E9238C">
        <w:rPr>
          <w:b/>
        </w:rPr>
        <w:t>$</w:t>
      </w:r>
      <w:proofErr w:type="spellStart"/>
      <w:r w:rsidRPr="00E9238C">
        <w:rPr>
          <w:b/>
        </w:rPr>
        <w:t>orderby</w:t>
      </w:r>
      <w:proofErr w:type="spellEnd"/>
      <w:r w:rsidRPr="00C746F8">
        <w:t xml:space="preserve"> explicitly whenever </w:t>
      </w:r>
      <w:r w:rsidR="00B0202B">
        <w:t>you want to sort</w:t>
      </w:r>
      <w:r w:rsidRPr="009E538A">
        <w:t>.</w:t>
      </w:r>
    </w:p>
    <w:p w14:paraId="1D08E2C6" w14:textId="77777777" w:rsidR="00C550E0" w:rsidRDefault="00C550E0" w:rsidP="00E9238C"/>
    <w:p w14:paraId="553190EF" w14:textId="3549B7B9" w:rsidR="00BD375C" w:rsidRDefault="00D0300C" w:rsidP="007423C8">
      <w:pPr>
        <w:pStyle w:val="Heading3"/>
      </w:pPr>
      <w:r>
        <w:t>WinRM</w:t>
      </w:r>
      <w:r w:rsidR="00B41EC8">
        <w:t xml:space="preserve"> and WMI</w:t>
      </w:r>
    </w:p>
    <w:p w14:paraId="553190F0" w14:textId="21FB55AD" w:rsidR="00BD375C" w:rsidRDefault="00BD375C" w:rsidP="007423C8">
      <w:r>
        <w:t>Windows Remote Management (</w:t>
      </w:r>
      <w:proofErr w:type="spellStart"/>
      <w:r>
        <w:t>WinRM</w:t>
      </w:r>
      <w:proofErr w:type="spellEnd"/>
      <w:r>
        <w:t xml:space="preserve">) is the Microsoft implementation of </w:t>
      </w:r>
      <w:r w:rsidR="00B41EC8">
        <w:t xml:space="preserve">the DMTF </w:t>
      </w:r>
      <w:r w:rsidR="009E538A">
        <w:t>s</w:t>
      </w:r>
      <w:r w:rsidR="00B41EC8">
        <w:t xml:space="preserve">tandard </w:t>
      </w:r>
      <w:r>
        <w:t xml:space="preserve">WS-Management </w:t>
      </w:r>
      <w:r w:rsidR="00B41EC8">
        <w:t>p</w:t>
      </w:r>
      <w:r>
        <w:t>rotocol, a Simple Object Access Protocol (SOAP)-based, firewall-friendly protocol that allows hardware and operating systems from different vendors to interoperate.</w:t>
      </w:r>
    </w:p>
    <w:p w14:paraId="6E050649" w14:textId="65DEA87B" w:rsidR="00B41EC8" w:rsidRDefault="009E2B6F" w:rsidP="007423C8">
      <w:r>
        <w:t>N</w:t>
      </w:r>
      <w:r w:rsidR="00B41EC8">
        <w:t xml:space="preserve">o new features for </w:t>
      </w:r>
      <w:proofErr w:type="spellStart"/>
      <w:r w:rsidR="00B41EC8">
        <w:t>WinRM</w:t>
      </w:r>
      <w:proofErr w:type="spellEnd"/>
      <w:r w:rsidR="009E538A">
        <w:t xml:space="preserve"> are included in WMF 4.0.</w:t>
      </w:r>
    </w:p>
    <w:p w14:paraId="553190F4" w14:textId="2CC66654" w:rsidR="00BD375C" w:rsidRDefault="00BD375C" w:rsidP="007423C8">
      <w:r>
        <w:t>Windows Management Instrumentation</w:t>
      </w:r>
      <w:r w:rsidR="00B41EC8">
        <w:t xml:space="preserve"> (WMI) is the Microsoft implementation of the server and client components of the DMTF </w:t>
      </w:r>
      <w:r w:rsidR="009E538A">
        <w:t>s</w:t>
      </w:r>
      <w:r w:rsidR="00B41EC8">
        <w:t xml:space="preserve">tandard </w:t>
      </w:r>
      <w:r w:rsidR="009E538A">
        <w:t>Common Information Model (</w:t>
      </w:r>
      <w:r w:rsidR="00B41EC8">
        <w:t>CIM</w:t>
      </w:r>
      <w:r w:rsidR="009E538A">
        <w:t>)</w:t>
      </w:r>
      <w:r w:rsidR="00B41EC8">
        <w:t xml:space="preserve"> </w:t>
      </w:r>
      <w:r w:rsidR="009E538A">
        <w:t>i</w:t>
      </w:r>
      <w:r w:rsidR="00B41EC8">
        <w:t>nfrastructure. CIM provides a consistent schema and interface for management information and controls.</w:t>
      </w:r>
    </w:p>
    <w:p w14:paraId="15C93E63" w14:textId="5438CD27" w:rsidR="00B961A7" w:rsidRDefault="009E2B6F" w:rsidP="007423C8">
      <w:r>
        <w:t>N</w:t>
      </w:r>
      <w:r w:rsidR="00B41EC8">
        <w:t>o new features for WMI</w:t>
      </w:r>
      <w:r w:rsidR="009E538A">
        <w:t xml:space="preserve"> are included in WMF 4.0.</w:t>
      </w:r>
    </w:p>
    <w:p w14:paraId="553190F7" w14:textId="46526A6C" w:rsidR="00121E29" w:rsidRDefault="007038E1" w:rsidP="007423C8">
      <w:pPr>
        <w:pStyle w:val="Heading3"/>
      </w:pPr>
      <w:r>
        <w:t xml:space="preserve">Server Manager </w:t>
      </w:r>
      <w:r w:rsidR="0044126E">
        <w:t xml:space="preserve">WMI </w:t>
      </w:r>
      <w:r>
        <w:t>Provider</w:t>
      </w:r>
    </w:p>
    <w:p w14:paraId="52D4F5C7" w14:textId="4F29EE36" w:rsidR="007038E1" w:rsidRDefault="0044126E" w:rsidP="007423C8">
      <w:r>
        <w:t>T</w:t>
      </w:r>
      <w:r w:rsidR="007038E1">
        <w:t xml:space="preserve">he </w:t>
      </w:r>
      <w:r>
        <w:t xml:space="preserve">Server Manager </w:t>
      </w:r>
      <w:r w:rsidR="007038E1">
        <w:t xml:space="preserve">WMI provider </w:t>
      </w:r>
      <w:r w:rsidR="00501A0C">
        <w:t xml:space="preserve">allows </w:t>
      </w:r>
      <w:r w:rsidR="007038E1">
        <w:t xml:space="preserve">Server </w:t>
      </w:r>
      <w:r w:rsidR="00501A0C">
        <w:t>Manager to receive</w:t>
      </w:r>
      <w:r w:rsidR="007038E1">
        <w:t xml:space="preserve"> </w:t>
      </w:r>
      <w:r w:rsidR="00501A0C">
        <w:t>inventory and other data</w:t>
      </w:r>
      <w:r w:rsidR="007038E1">
        <w:t xml:space="preserve"> from </w:t>
      </w:r>
      <w:r w:rsidR="00501A0C">
        <w:t>remote</w:t>
      </w:r>
      <w:r w:rsidR="00110734">
        <w:t xml:space="preserve"> </w:t>
      </w:r>
      <w:r w:rsidR="00501A0C">
        <w:t>servers</w:t>
      </w:r>
      <w:r w:rsidR="007038E1">
        <w:t>.</w:t>
      </w:r>
    </w:p>
    <w:p w14:paraId="75259F13" w14:textId="387AD567" w:rsidR="008848D7" w:rsidRDefault="007038E1" w:rsidP="007423C8">
      <w:r>
        <w:t xml:space="preserve">No </w:t>
      </w:r>
      <w:r w:rsidR="0044126E">
        <w:t>new features for</w:t>
      </w:r>
      <w:r>
        <w:t xml:space="preserve"> </w:t>
      </w:r>
      <w:r w:rsidR="00110734">
        <w:t xml:space="preserve">the Server Manager </w:t>
      </w:r>
      <w:r w:rsidR="0044126E">
        <w:t xml:space="preserve">WMI </w:t>
      </w:r>
      <w:r w:rsidR="00110734">
        <w:t xml:space="preserve">provider are included </w:t>
      </w:r>
      <w:r w:rsidR="0044126E">
        <w:t xml:space="preserve">in </w:t>
      </w:r>
      <w:r w:rsidR="00110734">
        <w:t>WMF 4.0</w:t>
      </w:r>
      <w:r>
        <w:t>.</w:t>
      </w:r>
    </w:p>
    <w:p w14:paraId="334AE051" w14:textId="77777777" w:rsidR="00262A84" w:rsidRDefault="008848D7" w:rsidP="007423C8">
      <w:pPr>
        <w:pStyle w:val="Heading1"/>
      </w:pPr>
      <w:r>
        <w:t>Known Incompatibilities</w:t>
      </w:r>
    </w:p>
    <w:p w14:paraId="4D3236C2" w14:textId="748752FE" w:rsidR="00262A84" w:rsidRPr="00423E98" w:rsidRDefault="00423E98" w:rsidP="004E71BD">
      <w:r w:rsidRPr="00423E98">
        <w:lastRenderedPageBreak/>
        <w:t>WMF 4.0 has a similar set of known incompatibilities with existing applications to WMF 3.0. You should not install WMF 4.0 on servers that are running the following applications:</w:t>
      </w:r>
    </w:p>
    <w:p w14:paraId="2784EE99" w14:textId="44B46463" w:rsidR="00262A84" w:rsidRPr="00423E98" w:rsidRDefault="00262A84" w:rsidP="00423E98">
      <w:pPr>
        <w:pStyle w:val="ListParagraph"/>
        <w:numPr>
          <w:ilvl w:val="0"/>
          <w:numId w:val="37"/>
        </w:numPr>
        <w:rPr>
          <w:lang w:val="en"/>
        </w:rPr>
      </w:pPr>
      <w:r w:rsidRPr="00423E98">
        <w:rPr>
          <w:lang w:val="en"/>
        </w:rPr>
        <w:t>System Center 2012 Configuration Manager</w:t>
      </w:r>
      <w:r w:rsidR="00812189" w:rsidRPr="00423E98">
        <w:rPr>
          <w:lang w:val="en"/>
        </w:rPr>
        <w:t xml:space="preserve"> (not including SP1)</w:t>
      </w:r>
    </w:p>
    <w:p w14:paraId="7F123F93" w14:textId="50000779" w:rsidR="00262A84" w:rsidRPr="00423E98" w:rsidRDefault="00262A84" w:rsidP="00423E98">
      <w:pPr>
        <w:pStyle w:val="ListParagraph"/>
        <w:numPr>
          <w:ilvl w:val="0"/>
          <w:numId w:val="37"/>
        </w:numPr>
        <w:rPr>
          <w:lang w:val="en"/>
        </w:rPr>
      </w:pPr>
      <w:r w:rsidRPr="00423E98">
        <w:rPr>
          <w:lang w:val="en"/>
        </w:rPr>
        <w:t>System Center Virtual Machine Manager</w:t>
      </w:r>
      <w:r w:rsidR="00812189" w:rsidRPr="00423E98">
        <w:rPr>
          <w:lang w:val="en"/>
        </w:rPr>
        <w:t xml:space="preserve"> 2008 R2 (including SP1)</w:t>
      </w:r>
    </w:p>
    <w:p w14:paraId="6642CAB6" w14:textId="0BD304E2" w:rsidR="00262A84" w:rsidRPr="00423E98" w:rsidRDefault="00F416A1" w:rsidP="00423E98">
      <w:pPr>
        <w:pStyle w:val="ListParagraph"/>
        <w:numPr>
          <w:ilvl w:val="0"/>
          <w:numId w:val="37"/>
        </w:numPr>
        <w:rPr>
          <w:lang w:val="en"/>
        </w:rPr>
      </w:pPr>
      <w:r w:rsidRPr="00423E98">
        <w:rPr>
          <w:lang w:val="en"/>
        </w:rPr>
        <w:t xml:space="preserve">Microsoft Exchange Server 2013, </w:t>
      </w:r>
      <w:r w:rsidR="00262A84" w:rsidRPr="00423E98">
        <w:rPr>
          <w:lang w:val="en"/>
        </w:rPr>
        <w:t>Microsoft Exchange Server 20</w:t>
      </w:r>
      <w:r w:rsidR="00A52803">
        <w:rPr>
          <w:lang w:val="en"/>
        </w:rPr>
        <w:t>10</w:t>
      </w:r>
      <w:r w:rsidR="00AD39E3">
        <w:rPr>
          <w:lang w:val="en"/>
        </w:rPr>
        <w:t>,</w:t>
      </w:r>
      <w:r w:rsidR="00262A84" w:rsidRPr="00423E98">
        <w:rPr>
          <w:lang w:val="en"/>
        </w:rPr>
        <w:t xml:space="preserve"> and Microsoft Exchange Server </w:t>
      </w:r>
      <w:r w:rsidR="00A52803" w:rsidRPr="00423E98">
        <w:rPr>
          <w:lang w:val="en"/>
        </w:rPr>
        <w:t>20</w:t>
      </w:r>
      <w:r w:rsidR="00A52803">
        <w:rPr>
          <w:lang w:val="en"/>
        </w:rPr>
        <w:t>07</w:t>
      </w:r>
    </w:p>
    <w:p w14:paraId="3D7B5F78" w14:textId="1F62F4D1" w:rsidR="00262A84" w:rsidRPr="00423E98" w:rsidRDefault="00F416A1" w:rsidP="00423E98">
      <w:pPr>
        <w:pStyle w:val="ListParagraph"/>
        <w:numPr>
          <w:ilvl w:val="0"/>
          <w:numId w:val="37"/>
        </w:numPr>
        <w:rPr>
          <w:lang w:val="en"/>
        </w:rPr>
      </w:pPr>
      <w:r w:rsidRPr="00423E98">
        <w:rPr>
          <w:lang w:val="en"/>
        </w:rPr>
        <w:t xml:space="preserve">Microsoft SharePoint 2013 and </w:t>
      </w:r>
      <w:r w:rsidR="00262A84" w:rsidRPr="00423E98">
        <w:rPr>
          <w:lang w:val="en"/>
        </w:rPr>
        <w:t>Microsoft SharePoint 2010</w:t>
      </w:r>
    </w:p>
    <w:p w14:paraId="410A51FD" w14:textId="1A7FAAC3" w:rsidR="00423E98" w:rsidRPr="00423E98" w:rsidRDefault="00262A84" w:rsidP="00423E98">
      <w:pPr>
        <w:pStyle w:val="ListParagraph"/>
        <w:numPr>
          <w:ilvl w:val="0"/>
          <w:numId w:val="37"/>
        </w:numPr>
        <w:rPr>
          <w:lang w:val="en"/>
        </w:rPr>
      </w:pPr>
      <w:r w:rsidRPr="00423E98">
        <w:rPr>
          <w:lang w:val="en"/>
        </w:rPr>
        <w:t>Windows Small Business Server 2011</w:t>
      </w:r>
      <w:r w:rsidR="00967A7A" w:rsidRPr="00423E98">
        <w:rPr>
          <w:lang w:val="en"/>
        </w:rPr>
        <w:t xml:space="preserve"> Standard</w:t>
      </w:r>
    </w:p>
    <w:p w14:paraId="43F8371E" w14:textId="559975FE" w:rsidR="00262A84" w:rsidRPr="00D37100" w:rsidRDefault="00262A84" w:rsidP="00423E98">
      <w:pPr>
        <w:rPr>
          <w:lang w:val="en"/>
        </w:rPr>
      </w:pPr>
    </w:p>
    <w:p w14:paraId="34CED4AB" w14:textId="76D29296" w:rsidR="008848D7" w:rsidRDefault="00812189" w:rsidP="00D92B2E">
      <w:pPr>
        <w:pStyle w:val="Heading1"/>
      </w:pPr>
      <w:r>
        <w:t>Feedback and Contact</w:t>
      </w:r>
    </w:p>
    <w:p w14:paraId="698B2461" w14:textId="0029C4FE" w:rsidR="00812189" w:rsidRDefault="00812189" w:rsidP="007423C8">
      <w:pPr>
        <w:rPr>
          <w:rFonts w:cstheme="minorHAnsi"/>
        </w:rPr>
      </w:pPr>
      <w:r>
        <w:rPr>
          <w:rFonts w:cstheme="minorHAnsi"/>
        </w:rPr>
        <w:t xml:space="preserve">For issues or feedback you would like to report to us, use our Connect </w:t>
      </w:r>
      <w:r w:rsidR="00E119C2">
        <w:rPr>
          <w:rFonts w:cstheme="minorHAnsi"/>
        </w:rPr>
        <w:t>web</w:t>
      </w:r>
      <w:r>
        <w:rPr>
          <w:rFonts w:cstheme="minorHAnsi"/>
        </w:rPr>
        <w:t>site</w:t>
      </w:r>
      <w:r w:rsidR="00E119C2">
        <w:rPr>
          <w:rFonts w:cstheme="minorHAnsi"/>
        </w:rPr>
        <w:t>:</w:t>
      </w:r>
    </w:p>
    <w:p w14:paraId="60282A41" w14:textId="44BF4896" w:rsidR="00D92B2E" w:rsidRPr="008022B2" w:rsidRDefault="00591520" w:rsidP="007423C8">
      <w:pPr>
        <w:rPr>
          <w:rFonts w:cstheme="minorHAnsi"/>
        </w:rPr>
      </w:pPr>
      <w:hyperlink r:id="rId23" w:history="1">
        <w:r w:rsidR="00D92B2E" w:rsidRPr="003D7B0D">
          <w:rPr>
            <w:rStyle w:val="Hyperlink"/>
            <w:rFonts w:cstheme="minorHAnsi"/>
          </w:rPr>
          <w:t>https://connect.microsoft.com/PowerShell/Feedback</w:t>
        </w:r>
      </w:hyperlink>
    </w:p>
    <w:p w14:paraId="30481A26" w14:textId="1E9818EA" w:rsidR="008E29D9" w:rsidRDefault="000F688C" w:rsidP="00855EDC">
      <w:pPr>
        <w:pStyle w:val="Heading1"/>
      </w:pPr>
      <w:r>
        <w:t>I</w:t>
      </w:r>
      <w:r w:rsidR="005E6009">
        <w:t>mporta</w:t>
      </w:r>
      <w:r>
        <w:t xml:space="preserve">nt </w:t>
      </w:r>
      <w:r w:rsidR="008E29D9">
        <w:t>Links</w:t>
      </w:r>
    </w:p>
    <w:p w14:paraId="591FF09B" w14:textId="77777777" w:rsidR="008E29D9" w:rsidRDefault="008E29D9" w:rsidP="008E29D9">
      <w:r>
        <w:t xml:space="preserve">WMF 3.0: </w:t>
      </w:r>
      <w:hyperlink r:id="rId24" w:history="1">
        <w:r>
          <w:rPr>
            <w:rStyle w:val="Hyperlink"/>
          </w:rPr>
          <w:t>http://support.microsoft.com/kb/2506143</w:t>
        </w:r>
      </w:hyperlink>
    </w:p>
    <w:p w14:paraId="3F54949D" w14:textId="1384751A" w:rsidR="008848D7" w:rsidRPr="007038E1" w:rsidRDefault="009D4F3E" w:rsidP="007423C8">
      <w:r>
        <w:t>WMF 3.0 Update</w:t>
      </w:r>
      <w:r w:rsidR="008E29D9">
        <w:t xml:space="preserve">: </w:t>
      </w:r>
      <w:hyperlink r:id="rId25" w:history="1">
        <w:r w:rsidR="008E29D9">
          <w:rPr>
            <w:rStyle w:val="Hyperlink"/>
          </w:rPr>
          <w:t>http://support.microsoft.com/kb/2823180</w:t>
        </w:r>
      </w:hyperlink>
    </w:p>
    <w:sectPr w:rsidR="008848D7" w:rsidRPr="007038E1">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1D24B9" w14:textId="77777777" w:rsidR="00220B45" w:rsidRDefault="00220B45" w:rsidP="004E410A">
      <w:pPr>
        <w:spacing w:before="0" w:after="0" w:line="240" w:lineRule="auto"/>
      </w:pPr>
      <w:r>
        <w:separator/>
      </w:r>
    </w:p>
  </w:endnote>
  <w:endnote w:type="continuationSeparator" w:id="0">
    <w:p w14:paraId="0DBA0189" w14:textId="77777777" w:rsidR="00220B45" w:rsidRDefault="00220B45" w:rsidP="004E410A">
      <w:pPr>
        <w:spacing w:before="0" w:after="0" w:line="240" w:lineRule="auto"/>
      </w:pPr>
      <w:r>
        <w:continuationSeparator/>
      </w:r>
    </w:p>
  </w:endnote>
  <w:endnote w:type="continuationNotice" w:id="1">
    <w:p w14:paraId="3C4E0A98" w14:textId="77777777" w:rsidR="00220B45" w:rsidRDefault="00220B4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5EE55" w14:textId="77777777" w:rsidR="00591520" w:rsidRDefault="005915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0326F" w14:textId="77777777" w:rsidR="00591520" w:rsidRDefault="005915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8433A" w14:textId="77777777" w:rsidR="00591520" w:rsidRDefault="005915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21CDB" w14:textId="77777777" w:rsidR="00220B45" w:rsidRDefault="00220B45" w:rsidP="004E410A">
      <w:pPr>
        <w:spacing w:before="0" w:after="0" w:line="240" w:lineRule="auto"/>
      </w:pPr>
      <w:r>
        <w:separator/>
      </w:r>
    </w:p>
  </w:footnote>
  <w:footnote w:type="continuationSeparator" w:id="0">
    <w:p w14:paraId="3F35F02F" w14:textId="77777777" w:rsidR="00220B45" w:rsidRDefault="00220B45" w:rsidP="004E410A">
      <w:pPr>
        <w:spacing w:before="0" w:after="0" w:line="240" w:lineRule="auto"/>
      </w:pPr>
      <w:r>
        <w:continuationSeparator/>
      </w:r>
    </w:p>
  </w:footnote>
  <w:footnote w:type="continuationNotice" w:id="1">
    <w:p w14:paraId="662A84F1" w14:textId="77777777" w:rsidR="00220B45" w:rsidRDefault="00220B45">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202A2" w14:textId="77777777" w:rsidR="00591520" w:rsidRDefault="005915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2C469C" w14:textId="77777777" w:rsidR="00591520" w:rsidRDefault="005915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D4D01" w14:textId="77777777" w:rsidR="00591520" w:rsidRDefault="005915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A243E"/>
    <w:multiLevelType w:val="hybridMultilevel"/>
    <w:tmpl w:val="4B1622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36B8E"/>
    <w:multiLevelType w:val="hybridMultilevel"/>
    <w:tmpl w:val="A7A858E8"/>
    <w:lvl w:ilvl="0" w:tplc="04090001">
      <w:start w:val="1"/>
      <w:numFmt w:val="bullet"/>
      <w:lvlText w:val=""/>
      <w:lvlJc w:val="left"/>
      <w:pPr>
        <w:ind w:left="1350" w:hanging="360"/>
      </w:pPr>
      <w:rPr>
        <w:rFonts w:ascii="Symbol" w:hAnsi="Symbol" w:hint="default"/>
      </w:rPr>
    </w:lvl>
    <w:lvl w:ilvl="1" w:tplc="32FA2FCE">
      <w:numFmt w:val="bullet"/>
      <w:lvlText w:val="·"/>
      <w:lvlJc w:val="left"/>
      <w:pPr>
        <w:ind w:left="2175" w:hanging="465"/>
      </w:pPr>
      <w:rPr>
        <w:rFonts w:ascii="Calibri" w:eastAsiaTheme="minorEastAsia" w:hAnsi="Calibri" w:cstheme="minorHAnsi"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097E67AF"/>
    <w:multiLevelType w:val="hybridMultilevel"/>
    <w:tmpl w:val="EC8A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0CEE37CB"/>
    <w:multiLevelType w:val="hybridMultilevel"/>
    <w:tmpl w:val="42FE6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DB05297"/>
    <w:multiLevelType w:val="hybridMultilevel"/>
    <w:tmpl w:val="4A90E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0C5128B"/>
    <w:multiLevelType w:val="hybridMultilevel"/>
    <w:tmpl w:val="099029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E432E4"/>
    <w:multiLevelType w:val="hybridMultilevel"/>
    <w:tmpl w:val="3D36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690FC2"/>
    <w:multiLevelType w:val="hybridMultilevel"/>
    <w:tmpl w:val="5D7232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B43534"/>
    <w:multiLevelType w:val="hybridMultilevel"/>
    <w:tmpl w:val="97E6C7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1B930E99"/>
    <w:multiLevelType w:val="hybridMultilevel"/>
    <w:tmpl w:val="72B28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E3E58D7"/>
    <w:multiLevelType w:val="hybridMultilevel"/>
    <w:tmpl w:val="2C6A65CC"/>
    <w:lvl w:ilvl="0" w:tplc="EC68DD30">
      <w:numFmt w:val="bullet"/>
      <w:lvlText w:val="·"/>
      <w:lvlJc w:val="left"/>
      <w:pPr>
        <w:ind w:left="1095" w:hanging="465"/>
      </w:pPr>
      <w:rPr>
        <w:rFonts w:ascii="Calibri" w:eastAsiaTheme="minorEastAsia" w:hAnsi="Calibri" w:cstheme="minorHAns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1F4719DA"/>
    <w:multiLevelType w:val="hybridMultilevel"/>
    <w:tmpl w:val="4740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D84BA1"/>
    <w:multiLevelType w:val="hybridMultilevel"/>
    <w:tmpl w:val="4A48286E"/>
    <w:lvl w:ilvl="0" w:tplc="FBEC3610">
      <w:start w:val="1"/>
      <w:numFmt w:val="decimal"/>
      <w:lvlText w:val="%1."/>
      <w:lvlJc w:val="left"/>
      <w:pPr>
        <w:ind w:left="735" w:hanging="375"/>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862877"/>
    <w:multiLevelType w:val="multilevel"/>
    <w:tmpl w:val="C5FE5D8A"/>
    <w:lvl w:ilvl="0">
      <w:start w:val="1"/>
      <w:numFmt w:val="decimal"/>
      <w:lvlText w:val="%1"/>
      <w:lvlJc w:val="left"/>
      <w:pPr>
        <w:ind w:left="432" w:hanging="432"/>
      </w:pPr>
      <w:rPr>
        <w:b w:val="0"/>
        <w:i w:val="0"/>
        <w:color w:val="00B0F0"/>
      </w:rPr>
    </w:lvl>
    <w:lvl w:ilvl="1">
      <w:start w:val="1"/>
      <w:numFmt w:val="decimal"/>
      <w:lvlText w:val="%1.%2"/>
      <w:lvlJc w:val="left"/>
      <w:pPr>
        <w:ind w:left="576" w:hanging="576"/>
      </w:pPr>
      <w:rPr>
        <w:b w:val="0"/>
        <w:color w:val="00B0F0"/>
      </w:rPr>
    </w:lvl>
    <w:lvl w:ilvl="2">
      <w:start w:val="1"/>
      <w:numFmt w:val="decimal"/>
      <w:lvlText w:val="%1.%2.%3"/>
      <w:lvlJc w:val="left"/>
      <w:pPr>
        <w:ind w:left="720" w:hanging="720"/>
      </w:pPr>
      <w:rPr>
        <w:b w:val="0"/>
        <w:color w:val="00B0F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3180539"/>
    <w:multiLevelType w:val="hybridMultilevel"/>
    <w:tmpl w:val="1C9295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071C3F"/>
    <w:multiLevelType w:val="hybridMultilevel"/>
    <w:tmpl w:val="90242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01147A"/>
    <w:multiLevelType w:val="hybridMultilevel"/>
    <w:tmpl w:val="65C8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FE759C"/>
    <w:multiLevelType w:val="hybridMultilevel"/>
    <w:tmpl w:val="6A44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1379F5"/>
    <w:multiLevelType w:val="hybridMultilevel"/>
    <w:tmpl w:val="E380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B95942"/>
    <w:multiLevelType w:val="hybridMultilevel"/>
    <w:tmpl w:val="6C30FF3C"/>
    <w:lvl w:ilvl="0" w:tplc="04090001">
      <w:start w:val="1"/>
      <w:numFmt w:val="bullet"/>
      <w:lvlText w:val=""/>
      <w:lvlJc w:val="left"/>
      <w:pPr>
        <w:ind w:left="360" w:hanging="360"/>
      </w:pPr>
      <w:rPr>
        <w:rFonts w:ascii="Symbol" w:hAnsi="Symbol" w:hint="default"/>
      </w:rPr>
    </w:lvl>
    <w:lvl w:ilvl="1" w:tplc="310AD15E">
      <w:numFmt w:val="bullet"/>
      <w:lvlText w:val="·"/>
      <w:lvlJc w:val="left"/>
      <w:pPr>
        <w:ind w:left="1125" w:hanging="405"/>
      </w:pPr>
      <w:rPr>
        <w:rFonts w:ascii="Calibri" w:eastAsiaTheme="minorEastAsia" w:hAnsi="Calibri"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8CB498C"/>
    <w:multiLevelType w:val="hybridMultilevel"/>
    <w:tmpl w:val="65B2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7F1451"/>
    <w:multiLevelType w:val="hybridMultilevel"/>
    <w:tmpl w:val="0C94F4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C3F509E"/>
    <w:multiLevelType w:val="hybridMultilevel"/>
    <w:tmpl w:val="08A048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8132FD"/>
    <w:multiLevelType w:val="hybridMultilevel"/>
    <w:tmpl w:val="DF8EDD94"/>
    <w:lvl w:ilvl="0" w:tplc="ED9C294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196A71"/>
    <w:multiLevelType w:val="hybridMultilevel"/>
    <w:tmpl w:val="752EC2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032508C"/>
    <w:multiLevelType w:val="hybridMultilevel"/>
    <w:tmpl w:val="80B2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1159FE"/>
    <w:multiLevelType w:val="hybridMultilevel"/>
    <w:tmpl w:val="46B63E14"/>
    <w:lvl w:ilvl="0" w:tplc="F386EDC4">
      <w:numFmt w:val="bullet"/>
      <w:lvlText w:val=""/>
      <w:lvlJc w:val="left"/>
      <w:pPr>
        <w:ind w:left="360" w:hanging="360"/>
      </w:pPr>
      <w:rPr>
        <w:rFonts w:ascii="Symbol" w:eastAsiaTheme="minorHAnsi" w:hAnsi="Symbol" w:cs="Courier New" w:hint="default"/>
      </w:rPr>
    </w:lvl>
    <w:lvl w:ilvl="1" w:tplc="CE24EC70">
      <w:numFmt w:val="bullet"/>
      <w:lvlText w:val=""/>
      <w:lvlJc w:val="left"/>
      <w:pPr>
        <w:ind w:left="1080" w:hanging="360"/>
      </w:pPr>
      <w:rPr>
        <w:rFonts w:ascii="Wingdings" w:eastAsiaTheme="minorHAnsi" w:hAnsi="Wingdings"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69720B3"/>
    <w:multiLevelType w:val="hybridMultilevel"/>
    <w:tmpl w:val="DF8EDD94"/>
    <w:lvl w:ilvl="0" w:tplc="ED9C294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263B4B"/>
    <w:multiLevelType w:val="hybridMultilevel"/>
    <w:tmpl w:val="0162641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79740B"/>
    <w:multiLevelType w:val="hybridMultilevel"/>
    <w:tmpl w:val="32706EF2"/>
    <w:lvl w:ilvl="0" w:tplc="FBEC361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80146F"/>
    <w:multiLevelType w:val="hybridMultilevel"/>
    <w:tmpl w:val="7D36E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DBD5F56"/>
    <w:multiLevelType w:val="hybridMultilevel"/>
    <w:tmpl w:val="7A08E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496A1B"/>
    <w:multiLevelType w:val="hybridMultilevel"/>
    <w:tmpl w:val="EB94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3F088B"/>
    <w:multiLevelType w:val="hybridMultilevel"/>
    <w:tmpl w:val="D2604D52"/>
    <w:lvl w:ilvl="0" w:tplc="A3D6BC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8666804"/>
    <w:multiLevelType w:val="hybridMultilevel"/>
    <w:tmpl w:val="E7E03BE2"/>
    <w:lvl w:ilvl="0" w:tplc="3D02E2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9846DD"/>
    <w:multiLevelType w:val="hybridMultilevel"/>
    <w:tmpl w:val="DF8EDD94"/>
    <w:lvl w:ilvl="0" w:tplc="ED9C2946">
      <w:start w:val="1"/>
      <w:numFmt w:val="decimal"/>
      <w:lvlText w:val="%1."/>
      <w:lvlJc w:val="left"/>
      <w:pPr>
        <w:ind w:left="750" w:hanging="39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0942A1"/>
    <w:multiLevelType w:val="hybridMultilevel"/>
    <w:tmpl w:val="33DC00D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F6A0105"/>
    <w:multiLevelType w:val="hybridMultilevel"/>
    <w:tmpl w:val="93B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BD7384"/>
    <w:multiLevelType w:val="hybridMultilevel"/>
    <w:tmpl w:val="D79C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862CA7"/>
    <w:multiLevelType w:val="hybridMultilevel"/>
    <w:tmpl w:val="6136B064"/>
    <w:lvl w:ilvl="0" w:tplc="37DC3E36">
      <w:start w:val="10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A6764E"/>
    <w:multiLevelType w:val="hybridMultilevel"/>
    <w:tmpl w:val="9CD6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6C7136"/>
    <w:multiLevelType w:val="hybridMultilevel"/>
    <w:tmpl w:val="CC2A0BB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2">
    <w:nsid w:val="7A32121E"/>
    <w:multiLevelType w:val="hybridMultilevel"/>
    <w:tmpl w:val="62BEAE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BA54502"/>
    <w:multiLevelType w:val="hybridMultilevel"/>
    <w:tmpl w:val="E7E03BE2"/>
    <w:lvl w:ilvl="0" w:tplc="3D02E2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C723BC"/>
    <w:multiLevelType w:val="hybridMultilevel"/>
    <w:tmpl w:val="4FA4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
  </w:num>
  <w:num w:numId="4">
    <w:abstractNumId w:val="8"/>
  </w:num>
  <w:num w:numId="5">
    <w:abstractNumId w:val="18"/>
  </w:num>
  <w:num w:numId="6">
    <w:abstractNumId w:val="26"/>
  </w:num>
  <w:num w:numId="7">
    <w:abstractNumId w:val="39"/>
  </w:num>
  <w:num w:numId="8">
    <w:abstractNumId w:val="25"/>
  </w:num>
  <w:num w:numId="9">
    <w:abstractNumId w:val="20"/>
  </w:num>
  <w:num w:numId="10">
    <w:abstractNumId w:val="19"/>
  </w:num>
  <w:num w:numId="11">
    <w:abstractNumId w:val="28"/>
  </w:num>
  <w:num w:numId="12">
    <w:abstractNumId w:val="30"/>
  </w:num>
  <w:num w:numId="13">
    <w:abstractNumId w:val="40"/>
  </w:num>
  <w:num w:numId="14">
    <w:abstractNumId w:val="16"/>
  </w:num>
  <w:num w:numId="15">
    <w:abstractNumId w:val="3"/>
  </w:num>
  <w:num w:numId="16">
    <w:abstractNumId w:val="15"/>
  </w:num>
  <w:num w:numId="17">
    <w:abstractNumId w:val="31"/>
  </w:num>
  <w:num w:numId="18">
    <w:abstractNumId w:val="37"/>
  </w:num>
  <w:num w:numId="19">
    <w:abstractNumId w:val="17"/>
  </w:num>
  <w:num w:numId="20">
    <w:abstractNumId w:val="41"/>
  </w:num>
  <w:num w:numId="21">
    <w:abstractNumId w:val="10"/>
  </w:num>
  <w:num w:numId="22">
    <w:abstractNumId w:val="1"/>
  </w:num>
  <w:num w:numId="23">
    <w:abstractNumId w:val="21"/>
  </w:num>
  <w:num w:numId="24">
    <w:abstractNumId w:val="38"/>
  </w:num>
  <w:num w:numId="25">
    <w:abstractNumId w:val="11"/>
  </w:num>
  <w:num w:numId="26">
    <w:abstractNumId w:val="32"/>
  </w:num>
  <w:num w:numId="27">
    <w:abstractNumId w:val="4"/>
  </w:num>
  <w:num w:numId="28">
    <w:abstractNumId w:val="24"/>
  </w:num>
  <w:num w:numId="29">
    <w:abstractNumId w:val="35"/>
  </w:num>
  <w:num w:numId="30">
    <w:abstractNumId w:val="9"/>
  </w:num>
  <w:num w:numId="31">
    <w:abstractNumId w:val="23"/>
  </w:num>
  <w:num w:numId="32">
    <w:abstractNumId w:val="27"/>
  </w:num>
  <w:num w:numId="33">
    <w:abstractNumId w:val="12"/>
  </w:num>
  <w:num w:numId="34">
    <w:abstractNumId w:val="42"/>
  </w:num>
  <w:num w:numId="35">
    <w:abstractNumId w:val="14"/>
  </w:num>
  <w:num w:numId="36">
    <w:abstractNumId w:val="29"/>
  </w:num>
  <w:num w:numId="37">
    <w:abstractNumId w:val="44"/>
  </w:num>
  <w:num w:numId="38">
    <w:abstractNumId w:val="33"/>
  </w:num>
  <w:num w:numId="39">
    <w:abstractNumId w:val="36"/>
  </w:num>
  <w:num w:numId="40">
    <w:abstractNumId w:val="34"/>
  </w:num>
  <w:num w:numId="41">
    <w:abstractNumId w:val="7"/>
  </w:num>
  <w:num w:numId="42">
    <w:abstractNumId w:val="0"/>
  </w:num>
  <w:num w:numId="43">
    <w:abstractNumId w:val="43"/>
  </w:num>
  <w:num w:numId="44">
    <w:abstractNumId w:val="22"/>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021"/>
    <w:rsid w:val="00000912"/>
    <w:rsid w:val="00000B1A"/>
    <w:rsid w:val="00003867"/>
    <w:rsid w:val="00011ACB"/>
    <w:rsid w:val="00016E89"/>
    <w:rsid w:val="00020D26"/>
    <w:rsid w:val="000303B1"/>
    <w:rsid w:val="0003782A"/>
    <w:rsid w:val="00055612"/>
    <w:rsid w:val="000637C1"/>
    <w:rsid w:val="0007631F"/>
    <w:rsid w:val="00077584"/>
    <w:rsid w:val="00085F5E"/>
    <w:rsid w:val="000A5339"/>
    <w:rsid w:val="000B0514"/>
    <w:rsid w:val="000B064C"/>
    <w:rsid w:val="000C0196"/>
    <w:rsid w:val="000C289F"/>
    <w:rsid w:val="000C4734"/>
    <w:rsid w:val="000E32F1"/>
    <w:rsid w:val="000E4240"/>
    <w:rsid w:val="000E738F"/>
    <w:rsid w:val="000F2E5F"/>
    <w:rsid w:val="000F31F4"/>
    <w:rsid w:val="000F5DB0"/>
    <w:rsid w:val="000F6863"/>
    <w:rsid w:val="000F688C"/>
    <w:rsid w:val="000F705C"/>
    <w:rsid w:val="000F7070"/>
    <w:rsid w:val="000F74AE"/>
    <w:rsid w:val="00101328"/>
    <w:rsid w:val="00110734"/>
    <w:rsid w:val="00111751"/>
    <w:rsid w:val="0011424B"/>
    <w:rsid w:val="00115D99"/>
    <w:rsid w:val="0011737B"/>
    <w:rsid w:val="00120616"/>
    <w:rsid w:val="00121E29"/>
    <w:rsid w:val="00126428"/>
    <w:rsid w:val="00143668"/>
    <w:rsid w:val="00143C48"/>
    <w:rsid w:val="00143FE1"/>
    <w:rsid w:val="00144105"/>
    <w:rsid w:val="00145D39"/>
    <w:rsid w:val="001479DC"/>
    <w:rsid w:val="00147E37"/>
    <w:rsid w:val="001525CC"/>
    <w:rsid w:val="00156DAD"/>
    <w:rsid w:val="00161C66"/>
    <w:rsid w:val="00165A69"/>
    <w:rsid w:val="00171036"/>
    <w:rsid w:val="0017137F"/>
    <w:rsid w:val="00171601"/>
    <w:rsid w:val="00171604"/>
    <w:rsid w:val="001746C4"/>
    <w:rsid w:val="00175858"/>
    <w:rsid w:val="001805AB"/>
    <w:rsid w:val="00180AD2"/>
    <w:rsid w:val="00181A25"/>
    <w:rsid w:val="00182554"/>
    <w:rsid w:val="00183442"/>
    <w:rsid w:val="00184ECA"/>
    <w:rsid w:val="00186536"/>
    <w:rsid w:val="001911F8"/>
    <w:rsid w:val="0019295F"/>
    <w:rsid w:val="001947C3"/>
    <w:rsid w:val="00195CA6"/>
    <w:rsid w:val="00197545"/>
    <w:rsid w:val="001A3076"/>
    <w:rsid w:val="001A40DB"/>
    <w:rsid w:val="001A45B7"/>
    <w:rsid w:val="001A5F6B"/>
    <w:rsid w:val="001B5736"/>
    <w:rsid w:val="001C03A1"/>
    <w:rsid w:val="001C0CC6"/>
    <w:rsid w:val="001C5062"/>
    <w:rsid w:val="001C72B8"/>
    <w:rsid w:val="001D4C0E"/>
    <w:rsid w:val="001D5989"/>
    <w:rsid w:val="001F15CC"/>
    <w:rsid w:val="00210163"/>
    <w:rsid w:val="0021530A"/>
    <w:rsid w:val="00220A59"/>
    <w:rsid w:val="00220B45"/>
    <w:rsid w:val="00226C0D"/>
    <w:rsid w:val="00232157"/>
    <w:rsid w:val="0023342C"/>
    <w:rsid w:val="0024276C"/>
    <w:rsid w:val="00243637"/>
    <w:rsid w:val="00245A30"/>
    <w:rsid w:val="002466B8"/>
    <w:rsid w:val="00247215"/>
    <w:rsid w:val="00247387"/>
    <w:rsid w:val="0024780D"/>
    <w:rsid w:val="00255C7B"/>
    <w:rsid w:val="0026226F"/>
    <w:rsid w:val="00262A84"/>
    <w:rsid w:val="00263CB1"/>
    <w:rsid w:val="00265322"/>
    <w:rsid w:val="00267362"/>
    <w:rsid w:val="002767B3"/>
    <w:rsid w:val="00280F16"/>
    <w:rsid w:val="002829F6"/>
    <w:rsid w:val="00287983"/>
    <w:rsid w:val="002958C4"/>
    <w:rsid w:val="002A31D5"/>
    <w:rsid w:val="002A43DA"/>
    <w:rsid w:val="002A4BBA"/>
    <w:rsid w:val="002A7947"/>
    <w:rsid w:val="002B0204"/>
    <w:rsid w:val="002B1A11"/>
    <w:rsid w:val="002B24CE"/>
    <w:rsid w:val="002D00D9"/>
    <w:rsid w:val="002F2E67"/>
    <w:rsid w:val="002F3069"/>
    <w:rsid w:val="002F5543"/>
    <w:rsid w:val="003005BD"/>
    <w:rsid w:val="00300F5B"/>
    <w:rsid w:val="00304A7F"/>
    <w:rsid w:val="00304EF3"/>
    <w:rsid w:val="00306DCC"/>
    <w:rsid w:val="00314F3A"/>
    <w:rsid w:val="003156B0"/>
    <w:rsid w:val="00316CE3"/>
    <w:rsid w:val="003372A1"/>
    <w:rsid w:val="00337F2D"/>
    <w:rsid w:val="003400F7"/>
    <w:rsid w:val="00353D56"/>
    <w:rsid w:val="00355F9F"/>
    <w:rsid w:val="00361D0F"/>
    <w:rsid w:val="00363F52"/>
    <w:rsid w:val="00375CFC"/>
    <w:rsid w:val="0038093A"/>
    <w:rsid w:val="003918E3"/>
    <w:rsid w:val="00397681"/>
    <w:rsid w:val="003A4C1C"/>
    <w:rsid w:val="003B766E"/>
    <w:rsid w:val="003B7AF8"/>
    <w:rsid w:val="003C6E6F"/>
    <w:rsid w:val="003D0D59"/>
    <w:rsid w:val="003D3FA1"/>
    <w:rsid w:val="003D58CC"/>
    <w:rsid w:val="003D73DC"/>
    <w:rsid w:val="003E7144"/>
    <w:rsid w:val="003E7E69"/>
    <w:rsid w:val="00402571"/>
    <w:rsid w:val="00405255"/>
    <w:rsid w:val="0042018D"/>
    <w:rsid w:val="00423E98"/>
    <w:rsid w:val="0043155F"/>
    <w:rsid w:val="00433B1B"/>
    <w:rsid w:val="00435E8F"/>
    <w:rsid w:val="004400E0"/>
    <w:rsid w:val="00440FFC"/>
    <w:rsid w:val="0044126E"/>
    <w:rsid w:val="00442C20"/>
    <w:rsid w:val="00443ABA"/>
    <w:rsid w:val="00445CFA"/>
    <w:rsid w:val="00447775"/>
    <w:rsid w:val="00451AC2"/>
    <w:rsid w:val="00452A8B"/>
    <w:rsid w:val="00454F88"/>
    <w:rsid w:val="004601C8"/>
    <w:rsid w:val="0046114F"/>
    <w:rsid w:val="00463438"/>
    <w:rsid w:val="00464A8D"/>
    <w:rsid w:val="00471C24"/>
    <w:rsid w:val="00486646"/>
    <w:rsid w:val="00486706"/>
    <w:rsid w:val="0049045E"/>
    <w:rsid w:val="00492555"/>
    <w:rsid w:val="00497498"/>
    <w:rsid w:val="004A4D39"/>
    <w:rsid w:val="004A4FA2"/>
    <w:rsid w:val="004A770C"/>
    <w:rsid w:val="004B52D7"/>
    <w:rsid w:val="004C2E53"/>
    <w:rsid w:val="004E3BEF"/>
    <w:rsid w:val="004E410A"/>
    <w:rsid w:val="004E71BD"/>
    <w:rsid w:val="004F0030"/>
    <w:rsid w:val="004F16E3"/>
    <w:rsid w:val="004F1939"/>
    <w:rsid w:val="004F208B"/>
    <w:rsid w:val="004F3B22"/>
    <w:rsid w:val="004F4036"/>
    <w:rsid w:val="004F6618"/>
    <w:rsid w:val="00500918"/>
    <w:rsid w:val="00501A0C"/>
    <w:rsid w:val="00502AFB"/>
    <w:rsid w:val="005075CF"/>
    <w:rsid w:val="00516369"/>
    <w:rsid w:val="00533625"/>
    <w:rsid w:val="00534D31"/>
    <w:rsid w:val="00541383"/>
    <w:rsid w:val="00543649"/>
    <w:rsid w:val="0054465F"/>
    <w:rsid w:val="00550792"/>
    <w:rsid w:val="00552C0A"/>
    <w:rsid w:val="00555832"/>
    <w:rsid w:val="00557BB1"/>
    <w:rsid w:val="00560C03"/>
    <w:rsid w:val="0056151C"/>
    <w:rsid w:val="00562B5E"/>
    <w:rsid w:val="005632CB"/>
    <w:rsid w:val="00573F6C"/>
    <w:rsid w:val="0057637F"/>
    <w:rsid w:val="00585E53"/>
    <w:rsid w:val="00591520"/>
    <w:rsid w:val="00593967"/>
    <w:rsid w:val="00595307"/>
    <w:rsid w:val="005A46FF"/>
    <w:rsid w:val="005B4A8D"/>
    <w:rsid w:val="005C2994"/>
    <w:rsid w:val="005C40AF"/>
    <w:rsid w:val="005C5B32"/>
    <w:rsid w:val="005D2588"/>
    <w:rsid w:val="005D4124"/>
    <w:rsid w:val="005D6AED"/>
    <w:rsid w:val="005E6009"/>
    <w:rsid w:val="005F40D5"/>
    <w:rsid w:val="005F44D1"/>
    <w:rsid w:val="005F4907"/>
    <w:rsid w:val="005F7046"/>
    <w:rsid w:val="00602ED5"/>
    <w:rsid w:val="00604B4B"/>
    <w:rsid w:val="00607C4B"/>
    <w:rsid w:val="0061340D"/>
    <w:rsid w:val="0061760F"/>
    <w:rsid w:val="0062321D"/>
    <w:rsid w:val="00640D70"/>
    <w:rsid w:val="00641691"/>
    <w:rsid w:val="0064398F"/>
    <w:rsid w:val="0064690F"/>
    <w:rsid w:val="00652B06"/>
    <w:rsid w:val="00661737"/>
    <w:rsid w:val="0066289E"/>
    <w:rsid w:val="0066341F"/>
    <w:rsid w:val="00670C97"/>
    <w:rsid w:val="00671B9A"/>
    <w:rsid w:val="006732D7"/>
    <w:rsid w:val="0068035D"/>
    <w:rsid w:val="006853E9"/>
    <w:rsid w:val="006D1036"/>
    <w:rsid w:val="006D29E3"/>
    <w:rsid w:val="006D49AD"/>
    <w:rsid w:val="006D7E5A"/>
    <w:rsid w:val="006D7F76"/>
    <w:rsid w:val="006E1C4D"/>
    <w:rsid w:val="006E29BF"/>
    <w:rsid w:val="006E6722"/>
    <w:rsid w:val="006E6E28"/>
    <w:rsid w:val="006E7177"/>
    <w:rsid w:val="006F3874"/>
    <w:rsid w:val="00702C11"/>
    <w:rsid w:val="007038E1"/>
    <w:rsid w:val="00705813"/>
    <w:rsid w:val="0070581E"/>
    <w:rsid w:val="00706F45"/>
    <w:rsid w:val="0071324F"/>
    <w:rsid w:val="00713F6A"/>
    <w:rsid w:val="00720002"/>
    <w:rsid w:val="00724147"/>
    <w:rsid w:val="00727AF5"/>
    <w:rsid w:val="00727E59"/>
    <w:rsid w:val="00732DFB"/>
    <w:rsid w:val="00733ABA"/>
    <w:rsid w:val="0073626E"/>
    <w:rsid w:val="0073789F"/>
    <w:rsid w:val="007423C8"/>
    <w:rsid w:val="00744CD0"/>
    <w:rsid w:val="00750F8C"/>
    <w:rsid w:val="00752572"/>
    <w:rsid w:val="00764F04"/>
    <w:rsid w:val="00770040"/>
    <w:rsid w:val="00770D51"/>
    <w:rsid w:val="00775A69"/>
    <w:rsid w:val="007823EA"/>
    <w:rsid w:val="007902B8"/>
    <w:rsid w:val="00791888"/>
    <w:rsid w:val="00794142"/>
    <w:rsid w:val="00795BFB"/>
    <w:rsid w:val="007B117A"/>
    <w:rsid w:val="007C7982"/>
    <w:rsid w:val="007D08A6"/>
    <w:rsid w:val="007E1E1C"/>
    <w:rsid w:val="007E3728"/>
    <w:rsid w:val="007F1681"/>
    <w:rsid w:val="007F71E8"/>
    <w:rsid w:val="008022B2"/>
    <w:rsid w:val="00806D2D"/>
    <w:rsid w:val="00812189"/>
    <w:rsid w:val="00834143"/>
    <w:rsid w:val="00836D33"/>
    <w:rsid w:val="00837298"/>
    <w:rsid w:val="008416E1"/>
    <w:rsid w:val="00841EC0"/>
    <w:rsid w:val="00843FAD"/>
    <w:rsid w:val="00844CB8"/>
    <w:rsid w:val="008459BB"/>
    <w:rsid w:val="00850D52"/>
    <w:rsid w:val="00850EF4"/>
    <w:rsid w:val="00851687"/>
    <w:rsid w:val="00855EDC"/>
    <w:rsid w:val="00856A09"/>
    <w:rsid w:val="00857C1C"/>
    <w:rsid w:val="00870516"/>
    <w:rsid w:val="008732C9"/>
    <w:rsid w:val="00874410"/>
    <w:rsid w:val="00875FBE"/>
    <w:rsid w:val="00880CED"/>
    <w:rsid w:val="00882018"/>
    <w:rsid w:val="008848D7"/>
    <w:rsid w:val="00890BA8"/>
    <w:rsid w:val="00896DCC"/>
    <w:rsid w:val="008A22DD"/>
    <w:rsid w:val="008A4FAA"/>
    <w:rsid w:val="008B6C4C"/>
    <w:rsid w:val="008B7142"/>
    <w:rsid w:val="008C5C76"/>
    <w:rsid w:val="008D271D"/>
    <w:rsid w:val="008D670C"/>
    <w:rsid w:val="008E29D9"/>
    <w:rsid w:val="008E407D"/>
    <w:rsid w:val="008E7190"/>
    <w:rsid w:val="0090508F"/>
    <w:rsid w:val="00914F41"/>
    <w:rsid w:val="00917401"/>
    <w:rsid w:val="00917F9C"/>
    <w:rsid w:val="009213C3"/>
    <w:rsid w:val="00922170"/>
    <w:rsid w:val="00932957"/>
    <w:rsid w:val="009457EC"/>
    <w:rsid w:val="0094651F"/>
    <w:rsid w:val="00950031"/>
    <w:rsid w:val="00967A7A"/>
    <w:rsid w:val="00973E4E"/>
    <w:rsid w:val="00981003"/>
    <w:rsid w:val="00982D60"/>
    <w:rsid w:val="00987222"/>
    <w:rsid w:val="00987754"/>
    <w:rsid w:val="00987A99"/>
    <w:rsid w:val="009904F6"/>
    <w:rsid w:val="00992510"/>
    <w:rsid w:val="009A080C"/>
    <w:rsid w:val="009B5A80"/>
    <w:rsid w:val="009B5F3D"/>
    <w:rsid w:val="009C21DC"/>
    <w:rsid w:val="009D014E"/>
    <w:rsid w:val="009D3373"/>
    <w:rsid w:val="009D47F8"/>
    <w:rsid w:val="009D4F3E"/>
    <w:rsid w:val="009D5CDC"/>
    <w:rsid w:val="009D6166"/>
    <w:rsid w:val="009D61D3"/>
    <w:rsid w:val="009E2B6F"/>
    <w:rsid w:val="009E538A"/>
    <w:rsid w:val="009E6B20"/>
    <w:rsid w:val="009F1BE0"/>
    <w:rsid w:val="009F4310"/>
    <w:rsid w:val="009F4712"/>
    <w:rsid w:val="009F5FBE"/>
    <w:rsid w:val="00A05309"/>
    <w:rsid w:val="00A05C67"/>
    <w:rsid w:val="00A2553B"/>
    <w:rsid w:val="00A30FB7"/>
    <w:rsid w:val="00A40F97"/>
    <w:rsid w:val="00A45E2A"/>
    <w:rsid w:val="00A509E8"/>
    <w:rsid w:val="00A52803"/>
    <w:rsid w:val="00A552B2"/>
    <w:rsid w:val="00A617A3"/>
    <w:rsid w:val="00A654AD"/>
    <w:rsid w:val="00A70040"/>
    <w:rsid w:val="00A77E54"/>
    <w:rsid w:val="00A95426"/>
    <w:rsid w:val="00A95DF1"/>
    <w:rsid w:val="00AA1411"/>
    <w:rsid w:val="00AA2428"/>
    <w:rsid w:val="00AA445B"/>
    <w:rsid w:val="00AA5B45"/>
    <w:rsid w:val="00AB4DFB"/>
    <w:rsid w:val="00AB7DE1"/>
    <w:rsid w:val="00AC04F9"/>
    <w:rsid w:val="00AC57CB"/>
    <w:rsid w:val="00AD08E9"/>
    <w:rsid w:val="00AD39E3"/>
    <w:rsid w:val="00AD7AB7"/>
    <w:rsid w:val="00AE1021"/>
    <w:rsid w:val="00AF3441"/>
    <w:rsid w:val="00AF3536"/>
    <w:rsid w:val="00AF6B51"/>
    <w:rsid w:val="00AF6BAE"/>
    <w:rsid w:val="00B00CB3"/>
    <w:rsid w:val="00B0202B"/>
    <w:rsid w:val="00B020C9"/>
    <w:rsid w:val="00B11E50"/>
    <w:rsid w:val="00B12142"/>
    <w:rsid w:val="00B132BF"/>
    <w:rsid w:val="00B32A75"/>
    <w:rsid w:val="00B36BD5"/>
    <w:rsid w:val="00B40DDC"/>
    <w:rsid w:val="00B41EC8"/>
    <w:rsid w:val="00B46389"/>
    <w:rsid w:val="00B56060"/>
    <w:rsid w:val="00B5617E"/>
    <w:rsid w:val="00B56271"/>
    <w:rsid w:val="00B6044E"/>
    <w:rsid w:val="00B61EB5"/>
    <w:rsid w:val="00B63ACA"/>
    <w:rsid w:val="00B63DD0"/>
    <w:rsid w:val="00B654B4"/>
    <w:rsid w:val="00B80C2C"/>
    <w:rsid w:val="00B87BB4"/>
    <w:rsid w:val="00B9117B"/>
    <w:rsid w:val="00B922F4"/>
    <w:rsid w:val="00B961A7"/>
    <w:rsid w:val="00B97E71"/>
    <w:rsid w:val="00BA0224"/>
    <w:rsid w:val="00BA181E"/>
    <w:rsid w:val="00BA6B4A"/>
    <w:rsid w:val="00BB3299"/>
    <w:rsid w:val="00BC23E2"/>
    <w:rsid w:val="00BD16A2"/>
    <w:rsid w:val="00BD364B"/>
    <w:rsid w:val="00BD375C"/>
    <w:rsid w:val="00BD3816"/>
    <w:rsid w:val="00BE0620"/>
    <w:rsid w:val="00BE4422"/>
    <w:rsid w:val="00BE496B"/>
    <w:rsid w:val="00C10993"/>
    <w:rsid w:val="00C21C4C"/>
    <w:rsid w:val="00C25592"/>
    <w:rsid w:val="00C3713B"/>
    <w:rsid w:val="00C41871"/>
    <w:rsid w:val="00C434A9"/>
    <w:rsid w:val="00C4373A"/>
    <w:rsid w:val="00C4668A"/>
    <w:rsid w:val="00C52B54"/>
    <w:rsid w:val="00C550E0"/>
    <w:rsid w:val="00C62C98"/>
    <w:rsid w:val="00C64D63"/>
    <w:rsid w:val="00C67F3B"/>
    <w:rsid w:val="00C70E93"/>
    <w:rsid w:val="00C7191C"/>
    <w:rsid w:val="00C746F8"/>
    <w:rsid w:val="00C82EE4"/>
    <w:rsid w:val="00C85335"/>
    <w:rsid w:val="00C85B6E"/>
    <w:rsid w:val="00C86B17"/>
    <w:rsid w:val="00C9233A"/>
    <w:rsid w:val="00C94D22"/>
    <w:rsid w:val="00C961DB"/>
    <w:rsid w:val="00C97189"/>
    <w:rsid w:val="00CA3866"/>
    <w:rsid w:val="00CA7C01"/>
    <w:rsid w:val="00CB282B"/>
    <w:rsid w:val="00CB52B5"/>
    <w:rsid w:val="00CD25B8"/>
    <w:rsid w:val="00CE48F7"/>
    <w:rsid w:val="00CF0DD8"/>
    <w:rsid w:val="00CF2476"/>
    <w:rsid w:val="00CF5EAD"/>
    <w:rsid w:val="00D00882"/>
    <w:rsid w:val="00D00A3C"/>
    <w:rsid w:val="00D01C93"/>
    <w:rsid w:val="00D02219"/>
    <w:rsid w:val="00D0300C"/>
    <w:rsid w:val="00D138FC"/>
    <w:rsid w:val="00D15187"/>
    <w:rsid w:val="00D15510"/>
    <w:rsid w:val="00D17AFC"/>
    <w:rsid w:val="00D310F9"/>
    <w:rsid w:val="00D344E5"/>
    <w:rsid w:val="00D37100"/>
    <w:rsid w:val="00D424CD"/>
    <w:rsid w:val="00D61F77"/>
    <w:rsid w:val="00D642A2"/>
    <w:rsid w:val="00D65E06"/>
    <w:rsid w:val="00D75550"/>
    <w:rsid w:val="00D76F4A"/>
    <w:rsid w:val="00D84DA3"/>
    <w:rsid w:val="00D87D76"/>
    <w:rsid w:val="00D90F44"/>
    <w:rsid w:val="00D91643"/>
    <w:rsid w:val="00D92B2E"/>
    <w:rsid w:val="00D97722"/>
    <w:rsid w:val="00DA059F"/>
    <w:rsid w:val="00DA25C0"/>
    <w:rsid w:val="00DA6124"/>
    <w:rsid w:val="00DA7335"/>
    <w:rsid w:val="00DB06DB"/>
    <w:rsid w:val="00DB0DAF"/>
    <w:rsid w:val="00DB577F"/>
    <w:rsid w:val="00DB6059"/>
    <w:rsid w:val="00DC3F2E"/>
    <w:rsid w:val="00DC77AC"/>
    <w:rsid w:val="00DD62FC"/>
    <w:rsid w:val="00DE04E7"/>
    <w:rsid w:val="00DE08CC"/>
    <w:rsid w:val="00DE3877"/>
    <w:rsid w:val="00DE5025"/>
    <w:rsid w:val="00DF0B89"/>
    <w:rsid w:val="00DF1912"/>
    <w:rsid w:val="00DF366F"/>
    <w:rsid w:val="00DF4DC7"/>
    <w:rsid w:val="00E00E61"/>
    <w:rsid w:val="00E0340F"/>
    <w:rsid w:val="00E054BD"/>
    <w:rsid w:val="00E1067A"/>
    <w:rsid w:val="00E119C2"/>
    <w:rsid w:val="00E13604"/>
    <w:rsid w:val="00E14E1A"/>
    <w:rsid w:val="00E2105D"/>
    <w:rsid w:val="00E21474"/>
    <w:rsid w:val="00E21B52"/>
    <w:rsid w:val="00E326A8"/>
    <w:rsid w:val="00E43F2C"/>
    <w:rsid w:val="00E70A05"/>
    <w:rsid w:val="00E7483D"/>
    <w:rsid w:val="00E751E2"/>
    <w:rsid w:val="00E77406"/>
    <w:rsid w:val="00E80387"/>
    <w:rsid w:val="00E80E5B"/>
    <w:rsid w:val="00E8205B"/>
    <w:rsid w:val="00E85CB8"/>
    <w:rsid w:val="00E9238C"/>
    <w:rsid w:val="00E937A9"/>
    <w:rsid w:val="00EA158D"/>
    <w:rsid w:val="00EA1EFF"/>
    <w:rsid w:val="00EA2B9F"/>
    <w:rsid w:val="00EA37DA"/>
    <w:rsid w:val="00EB0648"/>
    <w:rsid w:val="00EB1685"/>
    <w:rsid w:val="00EB7863"/>
    <w:rsid w:val="00EC0784"/>
    <w:rsid w:val="00EC0E0E"/>
    <w:rsid w:val="00ED0E0E"/>
    <w:rsid w:val="00ED5BAD"/>
    <w:rsid w:val="00EF08CD"/>
    <w:rsid w:val="00EF292F"/>
    <w:rsid w:val="00F03C37"/>
    <w:rsid w:val="00F046F8"/>
    <w:rsid w:val="00F0491B"/>
    <w:rsid w:val="00F06AE8"/>
    <w:rsid w:val="00F06BF3"/>
    <w:rsid w:val="00F102C1"/>
    <w:rsid w:val="00F11023"/>
    <w:rsid w:val="00F31099"/>
    <w:rsid w:val="00F352C8"/>
    <w:rsid w:val="00F35755"/>
    <w:rsid w:val="00F416A1"/>
    <w:rsid w:val="00F41F27"/>
    <w:rsid w:val="00F444A2"/>
    <w:rsid w:val="00F45D9C"/>
    <w:rsid w:val="00F46CBF"/>
    <w:rsid w:val="00F632A2"/>
    <w:rsid w:val="00F63EBF"/>
    <w:rsid w:val="00F73435"/>
    <w:rsid w:val="00F8273D"/>
    <w:rsid w:val="00F83686"/>
    <w:rsid w:val="00F8398D"/>
    <w:rsid w:val="00F95310"/>
    <w:rsid w:val="00F967F9"/>
    <w:rsid w:val="00FA0438"/>
    <w:rsid w:val="00FA26DF"/>
    <w:rsid w:val="00FA4160"/>
    <w:rsid w:val="00FA6E19"/>
    <w:rsid w:val="00FA77B5"/>
    <w:rsid w:val="00FB1066"/>
    <w:rsid w:val="00FB1FBE"/>
    <w:rsid w:val="00FB3E00"/>
    <w:rsid w:val="00FB52D0"/>
    <w:rsid w:val="00FB5830"/>
    <w:rsid w:val="00FD086A"/>
    <w:rsid w:val="00FD362D"/>
    <w:rsid w:val="00FD7546"/>
    <w:rsid w:val="00FD7A44"/>
    <w:rsid w:val="00FE0637"/>
    <w:rsid w:val="00FE3C2F"/>
    <w:rsid w:val="00FE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1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514"/>
    <w:rPr>
      <w:sz w:val="20"/>
      <w:szCs w:val="20"/>
    </w:rPr>
  </w:style>
  <w:style w:type="paragraph" w:styleId="Heading1">
    <w:name w:val="heading 1"/>
    <w:basedOn w:val="Normal"/>
    <w:next w:val="Normal"/>
    <w:link w:val="Heading1Char"/>
    <w:uiPriority w:val="9"/>
    <w:qFormat/>
    <w:rsid w:val="000B051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B051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B051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B051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0B051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0B051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0B051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0B0514"/>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0B0514"/>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21"/>
    <w:rPr>
      <w:color w:val="0000FF" w:themeColor="hyperlink"/>
      <w:u w:val="single"/>
    </w:rPr>
  </w:style>
  <w:style w:type="character" w:customStyle="1" w:styleId="Heading1Char">
    <w:name w:val="Heading 1 Char"/>
    <w:basedOn w:val="DefaultParagraphFont"/>
    <w:link w:val="Heading1"/>
    <w:uiPriority w:val="9"/>
    <w:rsid w:val="000B051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B0514"/>
    <w:rPr>
      <w:caps/>
      <w:spacing w:val="15"/>
      <w:shd w:val="clear" w:color="auto" w:fill="DBE5F1" w:themeFill="accent1" w:themeFillTint="33"/>
    </w:rPr>
  </w:style>
  <w:style w:type="character" w:customStyle="1" w:styleId="Heading3Char">
    <w:name w:val="Heading 3 Char"/>
    <w:basedOn w:val="DefaultParagraphFont"/>
    <w:link w:val="Heading3"/>
    <w:uiPriority w:val="9"/>
    <w:rsid w:val="000B0514"/>
    <w:rPr>
      <w:caps/>
      <w:color w:val="243F60" w:themeColor="accent1" w:themeShade="7F"/>
      <w:spacing w:val="15"/>
    </w:rPr>
  </w:style>
  <w:style w:type="character" w:customStyle="1" w:styleId="Heading4Char">
    <w:name w:val="Heading 4 Char"/>
    <w:basedOn w:val="DefaultParagraphFont"/>
    <w:link w:val="Heading4"/>
    <w:uiPriority w:val="9"/>
    <w:rsid w:val="000B0514"/>
    <w:rPr>
      <w:caps/>
      <w:color w:val="365F91" w:themeColor="accent1" w:themeShade="BF"/>
      <w:spacing w:val="10"/>
    </w:rPr>
  </w:style>
  <w:style w:type="character" w:customStyle="1" w:styleId="Heading5Char">
    <w:name w:val="Heading 5 Char"/>
    <w:basedOn w:val="DefaultParagraphFont"/>
    <w:link w:val="Heading5"/>
    <w:uiPriority w:val="9"/>
    <w:rsid w:val="000B0514"/>
    <w:rPr>
      <w:caps/>
      <w:color w:val="365F91" w:themeColor="accent1" w:themeShade="BF"/>
      <w:spacing w:val="10"/>
    </w:rPr>
  </w:style>
  <w:style w:type="character" w:customStyle="1" w:styleId="Heading6Char">
    <w:name w:val="Heading 6 Char"/>
    <w:basedOn w:val="DefaultParagraphFont"/>
    <w:link w:val="Heading6"/>
    <w:uiPriority w:val="9"/>
    <w:rsid w:val="000B0514"/>
    <w:rPr>
      <w:caps/>
      <w:color w:val="365F91" w:themeColor="accent1" w:themeShade="BF"/>
      <w:spacing w:val="10"/>
    </w:rPr>
  </w:style>
  <w:style w:type="character" w:customStyle="1" w:styleId="Heading7Char">
    <w:name w:val="Heading 7 Char"/>
    <w:basedOn w:val="DefaultParagraphFont"/>
    <w:link w:val="Heading7"/>
    <w:uiPriority w:val="9"/>
    <w:rsid w:val="000B0514"/>
    <w:rPr>
      <w:caps/>
      <w:color w:val="365F91" w:themeColor="accent1" w:themeShade="BF"/>
      <w:spacing w:val="10"/>
    </w:rPr>
  </w:style>
  <w:style w:type="character" w:customStyle="1" w:styleId="Heading8Char">
    <w:name w:val="Heading 8 Char"/>
    <w:basedOn w:val="DefaultParagraphFont"/>
    <w:link w:val="Heading8"/>
    <w:uiPriority w:val="9"/>
    <w:rsid w:val="000B0514"/>
    <w:rPr>
      <w:caps/>
      <w:spacing w:val="10"/>
      <w:sz w:val="18"/>
      <w:szCs w:val="18"/>
    </w:rPr>
  </w:style>
  <w:style w:type="character" w:customStyle="1" w:styleId="Heading9Char">
    <w:name w:val="Heading 9 Char"/>
    <w:basedOn w:val="DefaultParagraphFont"/>
    <w:link w:val="Heading9"/>
    <w:uiPriority w:val="9"/>
    <w:rsid w:val="000B0514"/>
    <w:rPr>
      <w:i/>
      <w:caps/>
      <w:spacing w:val="10"/>
      <w:sz w:val="18"/>
      <w:szCs w:val="18"/>
    </w:rPr>
  </w:style>
  <w:style w:type="paragraph" w:customStyle="1" w:styleId="Abstract">
    <w:name w:val="Abstract"/>
    <w:basedOn w:val="Normal"/>
    <w:link w:val="AbstractChar"/>
    <w:rsid w:val="00AE1021"/>
    <w:pPr>
      <w:keepNext/>
      <w:keepLines/>
      <w:ind w:left="1152" w:right="720"/>
    </w:pPr>
    <w:rPr>
      <w:rFonts w:ascii="Segoe UI Light" w:hAnsi="Segoe UI Light" w:cs="Segoe UI"/>
      <w:color w:val="00B0F0"/>
      <w:sz w:val="64"/>
      <w:szCs w:val="64"/>
    </w:rPr>
  </w:style>
  <w:style w:type="character" w:customStyle="1" w:styleId="AbstractChar">
    <w:name w:val="Abstract Char"/>
    <w:basedOn w:val="DefaultParagraphFont"/>
    <w:link w:val="Abstract"/>
    <w:rsid w:val="00AE1021"/>
    <w:rPr>
      <w:rFonts w:ascii="Segoe UI Light" w:hAnsi="Segoe UI Light" w:cs="Segoe UI"/>
      <w:color w:val="00B0F0"/>
      <w:sz w:val="64"/>
      <w:szCs w:val="64"/>
    </w:rPr>
  </w:style>
  <w:style w:type="table" w:styleId="TableGrid">
    <w:name w:val="Table Grid"/>
    <w:basedOn w:val="TableNormal"/>
    <w:uiPriority w:val="59"/>
    <w:rsid w:val="00AE10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E1021"/>
    <w:rPr>
      <w:color w:val="808080"/>
    </w:rPr>
  </w:style>
  <w:style w:type="table" w:customStyle="1" w:styleId="Wind8ws">
    <w:name w:val="Wind8ws"/>
    <w:basedOn w:val="TableNormal"/>
    <w:uiPriority w:val="99"/>
    <w:rsid w:val="00AE1021"/>
    <w:pPr>
      <w:spacing w:after="0" w:line="240" w:lineRule="auto"/>
    </w:pPr>
    <w:rPr>
      <w:rFonts w:ascii="Segoe UI" w:hAnsi="Segoe UI"/>
      <w:sz w:val="18"/>
    </w:rPr>
    <w:tblPr>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paragraph" w:styleId="BalloonText">
    <w:name w:val="Balloon Text"/>
    <w:basedOn w:val="Normal"/>
    <w:link w:val="BalloonTextChar"/>
    <w:uiPriority w:val="99"/>
    <w:semiHidden/>
    <w:unhideWhenUsed/>
    <w:rsid w:val="00AE1021"/>
    <w:rPr>
      <w:rFonts w:ascii="Tahoma" w:hAnsi="Tahoma" w:cs="Tahoma"/>
      <w:sz w:val="16"/>
      <w:szCs w:val="16"/>
    </w:rPr>
  </w:style>
  <w:style w:type="character" w:customStyle="1" w:styleId="BalloonTextChar">
    <w:name w:val="Balloon Text Char"/>
    <w:basedOn w:val="DefaultParagraphFont"/>
    <w:link w:val="BalloonText"/>
    <w:uiPriority w:val="99"/>
    <w:semiHidden/>
    <w:rsid w:val="00AE1021"/>
    <w:rPr>
      <w:rFonts w:ascii="Tahoma" w:hAnsi="Tahoma" w:cs="Tahoma"/>
      <w:sz w:val="16"/>
      <w:szCs w:val="16"/>
    </w:rPr>
  </w:style>
  <w:style w:type="paragraph" w:styleId="ListParagraph">
    <w:name w:val="List Paragraph"/>
    <w:basedOn w:val="Normal"/>
    <w:link w:val="ListParagraphChar"/>
    <w:uiPriority w:val="34"/>
    <w:qFormat/>
    <w:rsid w:val="000B0514"/>
    <w:pPr>
      <w:ind w:left="720"/>
      <w:contextualSpacing/>
    </w:pPr>
  </w:style>
  <w:style w:type="character" w:customStyle="1" w:styleId="ListParagraphChar">
    <w:name w:val="List Paragraph Char"/>
    <w:basedOn w:val="DefaultParagraphFont"/>
    <w:link w:val="ListParagraph"/>
    <w:uiPriority w:val="34"/>
    <w:rsid w:val="00BD375C"/>
    <w:rPr>
      <w:sz w:val="20"/>
      <w:szCs w:val="20"/>
    </w:rPr>
  </w:style>
  <w:style w:type="paragraph" w:customStyle="1" w:styleId="OpenIssue">
    <w:name w:val="Open Issue"/>
    <w:basedOn w:val="Normal"/>
    <w:link w:val="OpenIssueChar"/>
    <w:rsid w:val="00BD375C"/>
    <w:pPr>
      <w:keepNext/>
      <w:keepLines/>
      <w:shd w:val="clear" w:color="auto" w:fill="FFFFCC"/>
    </w:pPr>
    <w:rPr>
      <w:rFonts w:ascii="Segoe UI" w:hAnsi="Segoe UI"/>
    </w:rPr>
  </w:style>
  <w:style w:type="character" w:customStyle="1" w:styleId="OpenIssueChar">
    <w:name w:val="Open Issue Char"/>
    <w:basedOn w:val="DefaultParagraphFont"/>
    <w:link w:val="OpenIssue"/>
    <w:rsid w:val="00BD375C"/>
    <w:rPr>
      <w:rFonts w:ascii="Segoe UI" w:hAnsi="Segoe UI"/>
      <w:sz w:val="20"/>
      <w:shd w:val="clear" w:color="auto" w:fill="FFFFCC"/>
    </w:rPr>
  </w:style>
  <w:style w:type="character" w:styleId="CommentReference">
    <w:name w:val="annotation reference"/>
    <w:basedOn w:val="DefaultParagraphFont"/>
    <w:uiPriority w:val="99"/>
    <w:semiHidden/>
    <w:unhideWhenUsed/>
    <w:rsid w:val="00BD375C"/>
    <w:rPr>
      <w:sz w:val="16"/>
      <w:szCs w:val="16"/>
    </w:rPr>
  </w:style>
  <w:style w:type="paragraph" w:styleId="CommentText">
    <w:name w:val="annotation text"/>
    <w:basedOn w:val="Normal"/>
    <w:link w:val="CommentTextChar"/>
    <w:uiPriority w:val="99"/>
    <w:unhideWhenUsed/>
    <w:rsid w:val="00BD375C"/>
    <w:pPr>
      <w:keepNext/>
      <w:keepLines/>
    </w:pPr>
    <w:rPr>
      <w:rFonts w:ascii="Segoe UI" w:hAnsi="Segoe UI"/>
    </w:rPr>
  </w:style>
  <w:style w:type="character" w:customStyle="1" w:styleId="CommentTextChar">
    <w:name w:val="Comment Text Char"/>
    <w:basedOn w:val="DefaultParagraphFont"/>
    <w:link w:val="CommentText"/>
    <w:uiPriority w:val="99"/>
    <w:rsid w:val="00BD375C"/>
    <w:rPr>
      <w:rFonts w:ascii="Segoe UI" w:hAnsi="Segoe UI"/>
      <w:sz w:val="20"/>
      <w:szCs w:val="20"/>
    </w:rPr>
  </w:style>
  <w:style w:type="table" w:styleId="MediumShading1-Accent1">
    <w:name w:val="Medium Shading 1 Accent 1"/>
    <w:basedOn w:val="TableNormal"/>
    <w:uiPriority w:val="63"/>
    <w:rsid w:val="00BD375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Spacing">
    <w:name w:val="No Spacing"/>
    <w:basedOn w:val="Normal"/>
    <w:link w:val="NoSpacingChar"/>
    <w:uiPriority w:val="1"/>
    <w:qFormat/>
    <w:rsid w:val="000B0514"/>
    <w:pPr>
      <w:spacing w:before="0" w:after="0" w:line="240" w:lineRule="auto"/>
    </w:pPr>
  </w:style>
  <w:style w:type="paragraph" w:customStyle="1" w:styleId="ppcode">
    <w:name w:val="ppcode"/>
    <w:basedOn w:val="Normal"/>
    <w:rsid w:val="00DB06D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DB06DB"/>
  </w:style>
  <w:style w:type="paragraph" w:customStyle="1" w:styleId="Code">
    <w:name w:val="Code"/>
    <w:basedOn w:val="Normal"/>
    <w:qFormat/>
    <w:rsid w:val="00BA181E"/>
    <w:pPr>
      <w:shd w:val="clear" w:color="auto" w:fill="F2F2F2" w:themeFill="background1" w:themeFillShade="F2"/>
      <w:spacing w:after="120"/>
      <w:contextualSpacing/>
    </w:pPr>
    <w:rPr>
      <w:rFonts w:ascii="Courier New" w:hAnsi="Courier New" w:cs="Courier New"/>
      <w:color w:val="595959" w:themeColor="text1" w:themeTint="A6"/>
    </w:rPr>
  </w:style>
  <w:style w:type="paragraph" w:styleId="NormalWeb">
    <w:name w:val="Normal (Web)"/>
    <w:basedOn w:val="Normal"/>
    <w:uiPriority w:val="99"/>
    <w:unhideWhenUsed/>
    <w:rsid w:val="008848D7"/>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E2B6F"/>
    <w:rPr>
      <w:color w:val="800080" w:themeColor="followedHyperlink"/>
      <w:u w:val="single"/>
    </w:rPr>
  </w:style>
  <w:style w:type="paragraph" w:styleId="Title">
    <w:name w:val="Title"/>
    <w:basedOn w:val="Normal"/>
    <w:next w:val="Normal"/>
    <w:link w:val="TitleChar"/>
    <w:uiPriority w:val="10"/>
    <w:qFormat/>
    <w:rsid w:val="000B051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B0514"/>
    <w:rPr>
      <w:caps/>
      <w:color w:val="4F81BD" w:themeColor="accent1"/>
      <w:spacing w:val="10"/>
      <w:kern w:val="28"/>
      <w:sz w:val="52"/>
      <w:szCs w:val="52"/>
    </w:rPr>
  </w:style>
  <w:style w:type="paragraph" w:styleId="Caption">
    <w:name w:val="caption"/>
    <w:basedOn w:val="Normal"/>
    <w:next w:val="Normal"/>
    <w:uiPriority w:val="35"/>
    <w:semiHidden/>
    <w:unhideWhenUsed/>
    <w:qFormat/>
    <w:rsid w:val="000B0514"/>
    <w:rPr>
      <w:b/>
      <w:bCs/>
      <w:color w:val="365F91" w:themeColor="accent1" w:themeShade="BF"/>
      <w:sz w:val="16"/>
      <w:szCs w:val="16"/>
    </w:rPr>
  </w:style>
  <w:style w:type="paragraph" w:styleId="Subtitle">
    <w:name w:val="Subtitle"/>
    <w:basedOn w:val="Normal"/>
    <w:next w:val="Normal"/>
    <w:link w:val="SubtitleChar"/>
    <w:uiPriority w:val="11"/>
    <w:qFormat/>
    <w:rsid w:val="000B051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B0514"/>
    <w:rPr>
      <w:caps/>
      <w:color w:val="595959" w:themeColor="text1" w:themeTint="A6"/>
      <w:spacing w:val="10"/>
      <w:sz w:val="24"/>
      <w:szCs w:val="24"/>
    </w:rPr>
  </w:style>
  <w:style w:type="character" w:styleId="Strong">
    <w:name w:val="Strong"/>
    <w:uiPriority w:val="22"/>
    <w:qFormat/>
    <w:rsid w:val="000B0514"/>
    <w:rPr>
      <w:b/>
      <w:bCs/>
    </w:rPr>
  </w:style>
  <w:style w:type="character" w:styleId="Emphasis">
    <w:name w:val="Emphasis"/>
    <w:uiPriority w:val="20"/>
    <w:qFormat/>
    <w:rsid w:val="000B0514"/>
    <w:rPr>
      <w:caps/>
      <w:color w:val="243F60" w:themeColor="accent1" w:themeShade="7F"/>
      <w:spacing w:val="5"/>
    </w:rPr>
  </w:style>
  <w:style w:type="character" w:customStyle="1" w:styleId="NoSpacingChar">
    <w:name w:val="No Spacing Char"/>
    <w:basedOn w:val="DefaultParagraphFont"/>
    <w:link w:val="NoSpacing"/>
    <w:uiPriority w:val="1"/>
    <w:rsid w:val="000B0514"/>
    <w:rPr>
      <w:sz w:val="20"/>
      <w:szCs w:val="20"/>
    </w:rPr>
  </w:style>
  <w:style w:type="paragraph" w:styleId="Quote">
    <w:name w:val="Quote"/>
    <w:basedOn w:val="Normal"/>
    <w:next w:val="Normal"/>
    <w:link w:val="QuoteChar"/>
    <w:uiPriority w:val="29"/>
    <w:qFormat/>
    <w:rsid w:val="000B0514"/>
    <w:rPr>
      <w:i/>
      <w:iCs/>
    </w:rPr>
  </w:style>
  <w:style w:type="character" w:customStyle="1" w:styleId="QuoteChar">
    <w:name w:val="Quote Char"/>
    <w:basedOn w:val="DefaultParagraphFont"/>
    <w:link w:val="Quote"/>
    <w:uiPriority w:val="29"/>
    <w:rsid w:val="000B0514"/>
    <w:rPr>
      <w:i/>
      <w:iCs/>
      <w:sz w:val="20"/>
      <w:szCs w:val="20"/>
    </w:rPr>
  </w:style>
  <w:style w:type="paragraph" w:styleId="IntenseQuote">
    <w:name w:val="Intense Quote"/>
    <w:basedOn w:val="Normal"/>
    <w:next w:val="Normal"/>
    <w:link w:val="IntenseQuoteChar"/>
    <w:uiPriority w:val="30"/>
    <w:qFormat/>
    <w:rsid w:val="000B051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B0514"/>
    <w:rPr>
      <w:i/>
      <w:iCs/>
      <w:color w:val="4F81BD" w:themeColor="accent1"/>
      <w:sz w:val="20"/>
      <w:szCs w:val="20"/>
    </w:rPr>
  </w:style>
  <w:style w:type="character" w:styleId="SubtleEmphasis">
    <w:name w:val="Subtle Emphasis"/>
    <w:uiPriority w:val="19"/>
    <w:qFormat/>
    <w:rsid w:val="000B0514"/>
    <w:rPr>
      <w:i/>
      <w:iCs/>
      <w:color w:val="243F60" w:themeColor="accent1" w:themeShade="7F"/>
    </w:rPr>
  </w:style>
  <w:style w:type="character" w:styleId="IntenseEmphasis">
    <w:name w:val="Intense Emphasis"/>
    <w:uiPriority w:val="21"/>
    <w:qFormat/>
    <w:rsid w:val="000B0514"/>
    <w:rPr>
      <w:b/>
      <w:bCs/>
      <w:caps/>
      <w:color w:val="243F60" w:themeColor="accent1" w:themeShade="7F"/>
      <w:spacing w:val="10"/>
    </w:rPr>
  </w:style>
  <w:style w:type="character" w:styleId="SubtleReference">
    <w:name w:val="Subtle Reference"/>
    <w:uiPriority w:val="31"/>
    <w:qFormat/>
    <w:rsid w:val="000B0514"/>
    <w:rPr>
      <w:b/>
      <w:bCs/>
      <w:color w:val="4F81BD" w:themeColor="accent1"/>
    </w:rPr>
  </w:style>
  <w:style w:type="character" w:styleId="IntenseReference">
    <w:name w:val="Intense Reference"/>
    <w:uiPriority w:val="32"/>
    <w:qFormat/>
    <w:rsid w:val="000B0514"/>
    <w:rPr>
      <w:b/>
      <w:bCs/>
      <w:i/>
      <w:iCs/>
      <w:caps/>
      <w:color w:val="4F81BD" w:themeColor="accent1"/>
    </w:rPr>
  </w:style>
  <w:style w:type="character" w:styleId="BookTitle">
    <w:name w:val="Book Title"/>
    <w:uiPriority w:val="33"/>
    <w:qFormat/>
    <w:rsid w:val="000B0514"/>
    <w:rPr>
      <w:b/>
      <w:bCs/>
      <w:i/>
      <w:iCs/>
      <w:spacing w:val="9"/>
    </w:rPr>
  </w:style>
  <w:style w:type="paragraph" w:styleId="TOCHeading">
    <w:name w:val="TOC Heading"/>
    <w:basedOn w:val="Heading1"/>
    <w:next w:val="Normal"/>
    <w:uiPriority w:val="39"/>
    <w:semiHidden/>
    <w:unhideWhenUsed/>
    <w:qFormat/>
    <w:rsid w:val="000B0514"/>
    <w:pPr>
      <w:outlineLvl w:val="9"/>
    </w:pPr>
    <w:rPr>
      <w:lang w:bidi="en-US"/>
    </w:rPr>
  </w:style>
  <w:style w:type="paragraph" w:styleId="CommentSubject">
    <w:name w:val="annotation subject"/>
    <w:basedOn w:val="CommentText"/>
    <w:next w:val="CommentText"/>
    <w:link w:val="CommentSubjectChar"/>
    <w:uiPriority w:val="99"/>
    <w:semiHidden/>
    <w:unhideWhenUsed/>
    <w:rsid w:val="0024780D"/>
    <w:pPr>
      <w:keepNext w:val="0"/>
      <w:keepLines w:val="0"/>
      <w:spacing w:line="240" w:lineRule="auto"/>
    </w:pPr>
    <w:rPr>
      <w:rFonts w:asciiTheme="minorHAnsi" w:hAnsiTheme="minorHAnsi"/>
      <w:b/>
      <w:bCs/>
    </w:rPr>
  </w:style>
  <w:style w:type="character" w:customStyle="1" w:styleId="CommentSubjectChar">
    <w:name w:val="Comment Subject Char"/>
    <w:basedOn w:val="CommentTextChar"/>
    <w:link w:val="CommentSubject"/>
    <w:uiPriority w:val="99"/>
    <w:semiHidden/>
    <w:rsid w:val="0024780D"/>
    <w:rPr>
      <w:rFonts w:ascii="Segoe UI" w:hAnsi="Segoe UI"/>
      <w:b/>
      <w:bCs/>
      <w:sz w:val="20"/>
      <w:szCs w:val="20"/>
    </w:rPr>
  </w:style>
  <w:style w:type="table" w:styleId="LightList-Accent1">
    <w:name w:val="Light List Accent 1"/>
    <w:basedOn w:val="TableNormal"/>
    <w:uiPriority w:val="61"/>
    <w:rsid w:val="00FA4160"/>
    <w:pPr>
      <w:spacing w:before="0" w:after="0" w:line="240" w:lineRule="auto"/>
    </w:pPr>
    <w:rPr>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E43F2C"/>
    <w:pPr>
      <w:spacing w:before="0" w:after="0" w:line="240" w:lineRule="auto"/>
    </w:pPr>
    <w:rPr>
      <w:sz w:val="20"/>
      <w:szCs w:val="20"/>
    </w:rPr>
  </w:style>
  <w:style w:type="table" w:customStyle="1" w:styleId="GridTable4-Accent11">
    <w:name w:val="Grid Table 4 - Accent 11"/>
    <w:basedOn w:val="TableNormal"/>
    <w:uiPriority w:val="49"/>
    <w:rsid w:val="00E21B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odeStyle">
    <w:name w:val="CodeStyle"/>
    <w:basedOn w:val="Normal"/>
    <w:qFormat/>
    <w:rsid w:val="00D15510"/>
    <w:pPr>
      <w:spacing w:before="0" w:after="0" w:line="220" w:lineRule="exact"/>
    </w:pPr>
    <w:rPr>
      <w:rFonts w:ascii="Lucida Console" w:hAnsi="Lucida Console" w:cs="Segoe UI"/>
      <w:sz w:val="16"/>
      <w:lang w:bidi="en-US"/>
    </w:rPr>
  </w:style>
  <w:style w:type="paragraph" w:styleId="Header">
    <w:name w:val="header"/>
    <w:basedOn w:val="Normal"/>
    <w:link w:val="HeaderChar"/>
    <w:uiPriority w:val="99"/>
    <w:unhideWhenUsed/>
    <w:rsid w:val="004E410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E410A"/>
    <w:rPr>
      <w:sz w:val="20"/>
      <w:szCs w:val="20"/>
    </w:rPr>
  </w:style>
  <w:style w:type="paragraph" w:styleId="Footer">
    <w:name w:val="footer"/>
    <w:basedOn w:val="Normal"/>
    <w:link w:val="FooterChar"/>
    <w:uiPriority w:val="99"/>
    <w:unhideWhenUsed/>
    <w:rsid w:val="004E410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E410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514"/>
    <w:rPr>
      <w:sz w:val="20"/>
      <w:szCs w:val="20"/>
    </w:rPr>
  </w:style>
  <w:style w:type="paragraph" w:styleId="Heading1">
    <w:name w:val="heading 1"/>
    <w:basedOn w:val="Normal"/>
    <w:next w:val="Normal"/>
    <w:link w:val="Heading1Char"/>
    <w:uiPriority w:val="9"/>
    <w:qFormat/>
    <w:rsid w:val="000B051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B051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B051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B051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0B051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0B051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0B051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0B0514"/>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0B0514"/>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21"/>
    <w:rPr>
      <w:color w:val="0000FF" w:themeColor="hyperlink"/>
      <w:u w:val="single"/>
    </w:rPr>
  </w:style>
  <w:style w:type="character" w:customStyle="1" w:styleId="Heading1Char">
    <w:name w:val="Heading 1 Char"/>
    <w:basedOn w:val="DefaultParagraphFont"/>
    <w:link w:val="Heading1"/>
    <w:uiPriority w:val="9"/>
    <w:rsid w:val="000B051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B0514"/>
    <w:rPr>
      <w:caps/>
      <w:spacing w:val="15"/>
      <w:shd w:val="clear" w:color="auto" w:fill="DBE5F1" w:themeFill="accent1" w:themeFillTint="33"/>
    </w:rPr>
  </w:style>
  <w:style w:type="character" w:customStyle="1" w:styleId="Heading3Char">
    <w:name w:val="Heading 3 Char"/>
    <w:basedOn w:val="DefaultParagraphFont"/>
    <w:link w:val="Heading3"/>
    <w:uiPriority w:val="9"/>
    <w:rsid w:val="000B0514"/>
    <w:rPr>
      <w:caps/>
      <w:color w:val="243F60" w:themeColor="accent1" w:themeShade="7F"/>
      <w:spacing w:val="15"/>
    </w:rPr>
  </w:style>
  <w:style w:type="character" w:customStyle="1" w:styleId="Heading4Char">
    <w:name w:val="Heading 4 Char"/>
    <w:basedOn w:val="DefaultParagraphFont"/>
    <w:link w:val="Heading4"/>
    <w:uiPriority w:val="9"/>
    <w:rsid w:val="000B0514"/>
    <w:rPr>
      <w:caps/>
      <w:color w:val="365F91" w:themeColor="accent1" w:themeShade="BF"/>
      <w:spacing w:val="10"/>
    </w:rPr>
  </w:style>
  <w:style w:type="character" w:customStyle="1" w:styleId="Heading5Char">
    <w:name w:val="Heading 5 Char"/>
    <w:basedOn w:val="DefaultParagraphFont"/>
    <w:link w:val="Heading5"/>
    <w:uiPriority w:val="9"/>
    <w:rsid w:val="000B0514"/>
    <w:rPr>
      <w:caps/>
      <w:color w:val="365F91" w:themeColor="accent1" w:themeShade="BF"/>
      <w:spacing w:val="10"/>
    </w:rPr>
  </w:style>
  <w:style w:type="character" w:customStyle="1" w:styleId="Heading6Char">
    <w:name w:val="Heading 6 Char"/>
    <w:basedOn w:val="DefaultParagraphFont"/>
    <w:link w:val="Heading6"/>
    <w:uiPriority w:val="9"/>
    <w:rsid w:val="000B0514"/>
    <w:rPr>
      <w:caps/>
      <w:color w:val="365F91" w:themeColor="accent1" w:themeShade="BF"/>
      <w:spacing w:val="10"/>
    </w:rPr>
  </w:style>
  <w:style w:type="character" w:customStyle="1" w:styleId="Heading7Char">
    <w:name w:val="Heading 7 Char"/>
    <w:basedOn w:val="DefaultParagraphFont"/>
    <w:link w:val="Heading7"/>
    <w:uiPriority w:val="9"/>
    <w:rsid w:val="000B0514"/>
    <w:rPr>
      <w:caps/>
      <w:color w:val="365F91" w:themeColor="accent1" w:themeShade="BF"/>
      <w:spacing w:val="10"/>
    </w:rPr>
  </w:style>
  <w:style w:type="character" w:customStyle="1" w:styleId="Heading8Char">
    <w:name w:val="Heading 8 Char"/>
    <w:basedOn w:val="DefaultParagraphFont"/>
    <w:link w:val="Heading8"/>
    <w:uiPriority w:val="9"/>
    <w:rsid w:val="000B0514"/>
    <w:rPr>
      <w:caps/>
      <w:spacing w:val="10"/>
      <w:sz w:val="18"/>
      <w:szCs w:val="18"/>
    </w:rPr>
  </w:style>
  <w:style w:type="character" w:customStyle="1" w:styleId="Heading9Char">
    <w:name w:val="Heading 9 Char"/>
    <w:basedOn w:val="DefaultParagraphFont"/>
    <w:link w:val="Heading9"/>
    <w:uiPriority w:val="9"/>
    <w:rsid w:val="000B0514"/>
    <w:rPr>
      <w:i/>
      <w:caps/>
      <w:spacing w:val="10"/>
      <w:sz w:val="18"/>
      <w:szCs w:val="18"/>
    </w:rPr>
  </w:style>
  <w:style w:type="paragraph" w:customStyle="1" w:styleId="Abstract">
    <w:name w:val="Abstract"/>
    <w:basedOn w:val="Normal"/>
    <w:link w:val="AbstractChar"/>
    <w:rsid w:val="00AE1021"/>
    <w:pPr>
      <w:keepNext/>
      <w:keepLines/>
      <w:ind w:left="1152" w:right="720"/>
    </w:pPr>
    <w:rPr>
      <w:rFonts w:ascii="Segoe UI Light" w:hAnsi="Segoe UI Light" w:cs="Segoe UI"/>
      <w:color w:val="00B0F0"/>
      <w:sz w:val="64"/>
      <w:szCs w:val="64"/>
    </w:rPr>
  </w:style>
  <w:style w:type="character" w:customStyle="1" w:styleId="AbstractChar">
    <w:name w:val="Abstract Char"/>
    <w:basedOn w:val="DefaultParagraphFont"/>
    <w:link w:val="Abstract"/>
    <w:rsid w:val="00AE1021"/>
    <w:rPr>
      <w:rFonts w:ascii="Segoe UI Light" w:hAnsi="Segoe UI Light" w:cs="Segoe UI"/>
      <w:color w:val="00B0F0"/>
      <w:sz w:val="64"/>
      <w:szCs w:val="64"/>
    </w:rPr>
  </w:style>
  <w:style w:type="table" w:styleId="TableGrid">
    <w:name w:val="Table Grid"/>
    <w:basedOn w:val="TableNormal"/>
    <w:uiPriority w:val="59"/>
    <w:rsid w:val="00AE10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E1021"/>
    <w:rPr>
      <w:color w:val="808080"/>
    </w:rPr>
  </w:style>
  <w:style w:type="table" w:customStyle="1" w:styleId="Wind8ws">
    <w:name w:val="Wind8ws"/>
    <w:basedOn w:val="TableNormal"/>
    <w:uiPriority w:val="99"/>
    <w:rsid w:val="00AE1021"/>
    <w:pPr>
      <w:spacing w:after="0" w:line="240" w:lineRule="auto"/>
    </w:pPr>
    <w:rPr>
      <w:rFonts w:ascii="Segoe UI" w:hAnsi="Segoe UI"/>
      <w:sz w:val="18"/>
    </w:rPr>
    <w:tblPr>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paragraph" w:styleId="BalloonText">
    <w:name w:val="Balloon Text"/>
    <w:basedOn w:val="Normal"/>
    <w:link w:val="BalloonTextChar"/>
    <w:uiPriority w:val="99"/>
    <w:semiHidden/>
    <w:unhideWhenUsed/>
    <w:rsid w:val="00AE1021"/>
    <w:rPr>
      <w:rFonts w:ascii="Tahoma" w:hAnsi="Tahoma" w:cs="Tahoma"/>
      <w:sz w:val="16"/>
      <w:szCs w:val="16"/>
    </w:rPr>
  </w:style>
  <w:style w:type="character" w:customStyle="1" w:styleId="BalloonTextChar">
    <w:name w:val="Balloon Text Char"/>
    <w:basedOn w:val="DefaultParagraphFont"/>
    <w:link w:val="BalloonText"/>
    <w:uiPriority w:val="99"/>
    <w:semiHidden/>
    <w:rsid w:val="00AE1021"/>
    <w:rPr>
      <w:rFonts w:ascii="Tahoma" w:hAnsi="Tahoma" w:cs="Tahoma"/>
      <w:sz w:val="16"/>
      <w:szCs w:val="16"/>
    </w:rPr>
  </w:style>
  <w:style w:type="paragraph" w:styleId="ListParagraph">
    <w:name w:val="List Paragraph"/>
    <w:basedOn w:val="Normal"/>
    <w:link w:val="ListParagraphChar"/>
    <w:uiPriority w:val="34"/>
    <w:qFormat/>
    <w:rsid w:val="000B0514"/>
    <w:pPr>
      <w:ind w:left="720"/>
      <w:contextualSpacing/>
    </w:pPr>
  </w:style>
  <w:style w:type="character" w:customStyle="1" w:styleId="ListParagraphChar">
    <w:name w:val="List Paragraph Char"/>
    <w:basedOn w:val="DefaultParagraphFont"/>
    <w:link w:val="ListParagraph"/>
    <w:uiPriority w:val="34"/>
    <w:rsid w:val="00BD375C"/>
    <w:rPr>
      <w:sz w:val="20"/>
      <w:szCs w:val="20"/>
    </w:rPr>
  </w:style>
  <w:style w:type="paragraph" w:customStyle="1" w:styleId="OpenIssue">
    <w:name w:val="Open Issue"/>
    <w:basedOn w:val="Normal"/>
    <w:link w:val="OpenIssueChar"/>
    <w:rsid w:val="00BD375C"/>
    <w:pPr>
      <w:keepNext/>
      <w:keepLines/>
      <w:shd w:val="clear" w:color="auto" w:fill="FFFFCC"/>
    </w:pPr>
    <w:rPr>
      <w:rFonts w:ascii="Segoe UI" w:hAnsi="Segoe UI"/>
    </w:rPr>
  </w:style>
  <w:style w:type="character" w:customStyle="1" w:styleId="OpenIssueChar">
    <w:name w:val="Open Issue Char"/>
    <w:basedOn w:val="DefaultParagraphFont"/>
    <w:link w:val="OpenIssue"/>
    <w:rsid w:val="00BD375C"/>
    <w:rPr>
      <w:rFonts w:ascii="Segoe UI" w:hAnsi="Segoe UI"/>
      <w:sz w:val="20"/>
      <w:shd w:val="clear" w:color="auto" w:fill="FFFFCC"/>
    </w:rPr>
  </w:style>
  <w:style w:type="character" w:styleId="CommentReference">
    <w:name w:val="annotation reference"/>
    <w:basedOn w:val="DefaultParagraphFont"/>
    <w:uiPriority w:val="99"/>
    <w:semiHidden/>
    <w:unhideWhenUsed/>
    <w:rsid w:val="00BD375C"/>
    <w:rPr>
      <w:sz w:val="16"/>
      <w:szCs w:val="16"/>
    </w:rPr>
  </w:style>
  <w:style w:type="paragraph" w:styleId="CommentText">
    <w:name w:val="annotation text"/>
    <w:basedOn w:val="Normal"/>
    <w:link w:val="CommentTextChar"/>
    <w:uiPriority w:val="99"/>
    <w:unhideWhenUsed/>
    <w:rsid w:val="00BD375C"/>
    <w:pPr>
      <w:keepNext/>
      <w:keepLines/>
    </w:pPr>
    <w:rPr>
      <w:rFonts w:ascii="Segoe UI" w:hAnsi="Segoe UI"/>
    </w:rPr>
  </w:style>
  <w:style w:type="character" w:customStyle="1" w:styleId="CommentTextChar">
    <w:name w:val="Comment Text Char"/>
    <w:basedOn w:val="DefaultParagraphFont"/>
    <w:link w:val="CommentText"/>
    <w:uiPriority w:val="99"/>
    <w:rsid w:val="00BD375C"/>
    <w:rPr>
      <w:rFonts w:ascii="Segoe UI" w:hAnsi="Segoe UI"/>
      <w:sz w:val="20"/>
      <w:szCs w:val="20"/>
    </w:rPr>
  </w:style>
  <w:style w:type="table" w:styleId="MediumShading1-Accent1">
    <w:name w:val="Medium Shading 1 Accent 1"/>
    <w:basedOn w:val="TableNormal"/>
    <w:uiPriority w:val="63"/>
    <w:rsid w:val="00BD375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Spacing">
    <w:name w:val="No Spacing"/>
    <w:basedOn w:val="Normal"/>
    <w:link w:val="NoSpacingChar"/>
    <w:uiPriority w:val="1"/>
    <w:qFormat/>
    <w:rsid w:val="000B0514"/>
    <w:pPr>
      <w:spacing w:before="0" w:after="0" w:line="240" w:lineRule="auto"/>
    </w:pPr>
  </w:style>
  <w:style w:type="paragraph" w:customStyle="1" w:styleId="ppcode">
    <w:name w:val="ppcode"/>
    <w:basedOn w:val="Normal"/>
    <w:rsid w:val="00DB06D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DB06DB"/>
  </w:style>
  <w:style w:type="paragraph" w:customStyle="1" w:styleId="Code">
    <w:name w:val="Code"/>
    <w:basedOn w:val="Normal"/>
    <w:qFormat/>
    <w:rsid w:val="00BA181E"/>
    <w:pPr>
      <w:shd w:val="clear" w:color="auto" w:fill="F2F2F2" w:themeFill="background1" w:themeFillShade="F2"/>
      <w:spacing w:after="120"/>
      <w:contextualSpacing/>
    </w:pPr>
    <w:rPr>
      <w:rFonts w:ascii="Courier New" w:hAnsi="Courier New" w:cs="Courier New"/>
      <w:color w:val="595959" w:themeColor="text1" w:themeTint="A6"/>
    </w:rPr>
  </w:style>
  <w:style w:type="paragraph" w:styleId="NormalWeb">
    <w:name w:val="Normal (Web)"/>
    <w:basedOn w:val="Normal"/>
    <w:uiPriority w:val="99"/>
    <w:unhideWhenUsed/>
    <w:rsid w:val="008848D7"/>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E2B6F"/>
    <w:rPr>
      <w:color w:val="800080" w:themeColor="followedHyperlink"/>
      <w:u w:val="single"/>
    </w:rPr>
  </w:style>
  <w:style w:type="paragraph" w:styleId="Title">
    <w:name w:val="Title"/>
    <w:basedOn w:val="Normal"/>
    <w:next w:val="Normal"/>
    <w:link w:val="TitleChar"/>
    <w:uiPriority w:val="10"/>
    <w:qFormat/>
    <w:rsid w:val="000B051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B0514"/>
    <w:rPr>
      <w:caps/>
      <w:color w:val="4F81BD" w:themeColor="accent1"/>
      <w:spacing w:val="10"/>
      <w:kern w:val="28"/>
      <w:sz w:val="52"/>
      <w:szCs w:val="52"/>
    </w:rPr>
  </w:style>
  <w:style w:type="paragraph" w:styleId="Caption">
    <w:name w:val="caption"/>
    <w:basedOn w:val="Normal"/>
    <w:next w:val="Normal"/>
    <w:uiPriority w:val="35"/>
    <w:semiHidden/>
    <w:unhideWhenUsed/>
    <w:qFormat/>
    <w:rsid w:val="000B0514"/>
    <w:rPr>
      <w:b/>
      <w:bCs/>
      <w:color w:val="365F91" w:themeColor="accent1" w:themeShade="BF"/>
      <w:sz w:val="16"/>
      <w:szCs w:val="16"/>
    </w:rPr>
  </w:style>
  <w:style w:type="paragraph" w:styleId="Subtitle">
    <w:name w:val="Subtitle"/>
    <w:basedOn w:val="Normal"/>
    <w:next w:val="Normal"/>
    <w:link w:val="SubtitleChar"/>
    <w:uiPriority w:val="11"/>
    <w:qFormat/>
    <w:rsid w:val="000B051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B0514"/>
    <w:rPr>
      <w:caps/>
      <w:color w:val="595959" w:themeColor="text1" w:themeTint="A6"/>
      <w:spacing w:val="10"/>
      <w:sz w:val="24"/>
      <w:szCs w:val="24"/>
    </w:rPr>
  </w:style>
  <w:style w:type="character" w:styleId="Strong">
    <w:name w:val="Strong"/>
    <w:uiPriority w:val="22"/>
    <w:qFormat/>
    <w:rsid w:val="000B0514"/>
    <w:rPr>
      <w:b/>
      <w:bCs/>
    </w:rPr>
  </w:style>
  <w:style w:type="character" w:styleId="Emphasis">
    <w:name w:val="Emphasis"/>
    <w:uiPriority w:val="20"/>
    <w:qFormat/>
    <w:rsid w:val="000B0514"/>
    <w:rPr>
      <w:caps/>
      <w:color w:val="243F60" w:themeColor="accent1" w:themeShade="7F"/>
      <w:spacing w:val="5"/>
    </w:rPr>
  </w:style>
  <w:style w:type="character" w:customStyle="1" w:styleId="NoSpacingChar">
    <w:name w:val="No Spacing Char"/>
    <w:basedOn w:val="DefaultParagraphFont"/>
    <w:link w:val="NoSpacing"/>
    <w:uiPriority w:val="1"/>
    <w:rsid w:val="000B0514"/>
    <w:rPr>
      <w:sz w:val="20"/>
      <w:szCs w:val="20"/>
    </w:rPr>
  </w:style>
  <w:style w:type="paragraph" w:styleId="Quote">
    <w:name w:val="Quote"/>
    <w:basedOn w:val="Normal"/>
    <w:next w:val="Normal"/>
    <w:link w:val="QuoteChar"/>
    <w:uiPriority w:val="29"/>
    <w:qFormat/>
    <w:rsid w:val="000B0514"/>
    <w:rPr>
      <w:i/>
      <w:iCs/>
    </w:rPr>
  </w:style>
  <w:style w:type="character" w:customStyle="1" w:styleId="QuoteChar">
    <w:name w:val="Quote Char"/>
    <w:basedOn w:val="DefaultParagraphFont"/>
    <w:link w:val="Quote"/>
    <w:uiPriority w:val="29"/>
    <w:rsid w:val="000B0514"/>
    <w:rPr>
      <w:i/>
      <w:iCs/>
      <w:sz w:val="20"/>
      <w:szCs w:val="20"/>
    </w:rPr>
  </w:style>
  <w:style w:type="paragraph" w:styleId="IntenseQuote">
    <w:name w:val="Intense Quote"/>
    <w:basedOn w:val="Normal"/>
    <w:next w:val="Normal"/>
    <w:link w:val="IntenseQuoteChar"/>
    <w:uiPriority w:val="30"/>
    <w:qFormat/>
    <w:rsid w:val="000B051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B0514"/>
    <w:rPr>
      <w:i/>
      <w:iCs/>
      <w:color w:val="4F81BD" w:themeColor="accent1"/>
      <w:sz w:val="20"/>
      <w:szCs w:val="20"/>
    </w:rPr>
  </w:style>
  <w:style w:type="character" w:styleId="SubtleEmphasis">
    <w:name w:val="Subtle Emphasis"/>
    <w:uiPriority w:val="19"/>
    <w:qFormat/>
    <w:rsid w:val="000B0514"/>
    <w:rPr>
      <w:i/>
      <w:iCs/>
      <w:color w:val="243F60" w:themeColor="accent1" w:themeShade="7F"/>
    </w:rPr>
  </w:style>
  <w:style w:type="character" w:styleId="IntenseEmphasis">
    <w:name w:val="Intense Emphasis"/>
    <w:uiPriority w:val="21"/>
    <w:qFormat/>
    <w:rsid w:val="000B0514"/>
    <w:rPr>
      <w:b/>
      <w:bCs/>
      <w:caps/>
      <w:color w:val="243F60" w:themeColor="accent1" w:themeShade="7F"/>
      <w:spacing w:val="10"/>
    </w:rPr>
  </w:style>
  <w:style w:type="character" w:styleId="SubtleReference">
    <w:name w:val="Subtle Reference"/>
    <w:uiPriority w:val="31"/>
    <w:qFormat/>
    <w:rsid w:val="000B0514"/>
    <w:rPr>
      <w:b/>
      <w:bCs/>
      <w:color w:val="4F81BD" w:themeColor="accent1"/>
    </w:rPr>
  </w:style>
  <w:style w:type="character" w:styleId="IntenseReference">
    <w:name w:val="Intense Reference"/>
    <w:uiPriority w:val="32"/>
    <w:qFormat/>
    <w:rsid w:val="000B0514"/>
    <w:rPr>
      <w:b/>
      <w:bCs/>
      <w:i/>
      <w:iCs/>
      <w:caps/>
      <w:color w:val="4F81BD" w:themeColor="accent1"/>
    </w:rPr>
  </w:style>
  <w:style w:type="character" w:styleId="BookTitle">
    <w:name w:val="Book Title"/>
    <w:uiPriority w:val="33"/>
    <w:qFormat/>
    <w:rsid w:val="000B0514"/>
    <w:rPr>
      <w:b/>
      <w:bCs/>
      <w:i/>
      <w:iCs/>
      <w:spacing w:val="9"/>
    </w:rPr>
  </w:style>
  <w:style w:type="paragraph" w:styleId="TOCHeading">
    <w:name w:val="TOC Heading"/>
    <w:basedOn w:val="Heading1"/>
    <w:next w:val="Normal"/>
    <w:uiPriority w:val="39"/>
    <w:semiHidden/>
    <w:unhideWhenUsed/>
    <w:qFormat/>
    <w:rsid w:val="000B0514"/>
    <w:pPr>
      <w:outlineLvl w:val="9"/>
    </w:pPr>
    <w:rPr>
      <w:lang w:bidi="en-US"/>
    </w:rPr>
  </w:style>
  <w:style w:type="paragraph" w:styleId="CommentSubject">
    <w:name w:val="annotation subject"/>
    <w:basedOn w:val="CommentText"/>
    <w:next w:val="CommentText"/>
    <w:link w:val="CommentSubjectChar"/>
    <w:uiPriority w:val="99"/>
    <w:semiHidden/>
    <w:unhideWhenUsed/>
    <w:rsid w:val="0024780D"/>
    <w:pPr>
      <w:keepNext w:val="0"/>
      <w:keepLines w:val="0"/>
      <w:spacing w:line="240" w:lineRule="auto"/>
    </w:pPr>
    <w:rPr>
      <w:rFonts w:asciiTheme="minorHAnsi" w:hAnsiTheme="minorHAnsi"/>
      <w:b/>
      <w:bCs/>
    </w:rPr>
  </w:style>
  <w:style w:type="character" w:customStyle="1" w:styleId="CommentSubjectChar">
    <w:name w:val="Comment Subject Char"/>
    <w:basedOn w:val="CommentTextChar"/>
    <w:link w:val="CommentSubject"/>
    <w:uiPriority w:val="99"/>
    <w:semiHidden/>
    <w:rsid w:val="0024780D"/>
    <w:rPr>
      <w:rFonts w:ascii="Segoe UI" w:hAnsi="Segoe UI"/>
      <w:b/>
      <w:bCs/>
      <w:sz w:val="20"/>
      <w:szCs w:val="20"/>
    </w:rPr>
  </w:style>
  <w:style w:type="table" w:styleId="LightList-Accent1">
    <w:name w:val="Light List Accent 1"/>
    <w:basedOn w:val="TableNormal"/>
    <w:uiPriority w:val="61"/>
    <w:rsid w:val="00FA4160"/>
    <w:pPr>
      <w:spacing w:before="0" w:after="0" w:line="240" w:lineRule="auto"/>
    </w:pPr>
    <w:rPr>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E43F2C"/>
    <w:pPr>
      <w:spacing w:before="0" w:after="0" w:line="240" w:lineRule="auto"/>
    </w:pPr>
    <w:rPr>
      <w:sz w:val="20"/>
      <w:szCs w:val="20"/>
    </w:rPr>
  </w:style>
  <w:style w:type="table" w:customStyle="1" w:styleId="GridTable4-Accent11">
    <w:name w:val="Grid Table 4 - Accent 11"/>
    <w:basedOn w:val="TableNormal"/>
    <w:uiPriority w:val="49"/>
    <w:rsid w:val="00E21B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odeStyle">
    <w:name w:val="CodeStyle"/>
    <w:basedOn w:val="Normal"/>
    <w:qFormat/>
    <w:rsid w:val="00D15510"/>
    <w:pPr>
      <w:spacing w:before="0" w:after="0" w:line="220" w:lineRule="exact"/>
    </w:pPr>
    <w:rPr>
      <w:rFonts w:ascii="Lucida Console" w:hAnsi="Lucida Console" w:cs="Segoe UI"/>
      <w:sz w:val="16"/>
      <w:lang w:bidi="en-US"/>
    </w:rPr>
  </w:style>
  <w:style w:type="paragraph" w:styleId="Header">
    <w:name w:val="header"/>
    <w:basedOn w:val="Normal"/>
    <w:link w:val="HeaderChar"/>
    <w:uiPriority w:val="99"/>
    <w:unhideWhenUsed/>
    <w:rsid w:val="004E410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E410A"/>
    <w:rPr>
      <w:sz w:val="20"/>
      <w:szCs w:val="20"/>
    </w:rPr>
  </w:style>
  <w:style w:type="paragraph" w:styleId="Footer">
    <w:name w:val="footer"/>
    <w:basedOn w:val="Normal"/>
    <w:link w:val="FooterChar"/>
    <w:uiPriority w:val="99"/>
    <w:unhideWhenUsed/>
    <w:rsid w:val="004E410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E410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6685">
      <w:bodyDiv w:val="1"/>
      <w:marLeft w:val="0"/>
      <w:marRight w:val="0"/>
      <w:marTop w:val="0"/>
      <w:marBottom w:val="0"/>
      <w:divBdr>
        <w:top w:val="none" w:sz="0" w:space="0" w:color="auto"/>
        <w:left w:val="none" w:sz="0" w:space="0" w:color="auto"/>
        <w:bottom w:val="none" w:sz="0" w:space="0" w:color="auto"/>
        <w:right w:val="none" w:sz="0" w:space="0" w:color="auto"/>
      </w:divBdr>
      <w:divsChild>
        <w:div w:id="812331095">
          <w:marLeft w:val="0"/>
          <w:marRight w:val="0"/>
          <w:marTop w:val="0"/>
          <w:marBottom w:val="450"/>
          <w:divBdr>
            <w:top w:val="none" w:sz="0" w:space="0" w:color="auto"/>
            <w:left w:val="none" w:sz="0" w:space="0" w:color="auto"/>
            <w:bottom w:val="none" w:sz="0" w:space="0" w:color="auto"/>
            <w:right w:val="none" w:sz="0" w:space="0" w:color="auto"/>
          </w:divBdr>
          <w:divsChild>
            <w:div w:id="1339501205">
              <w:marLeft w:val="0"/>
              <w:marRight w:val="0"/>
              <w:marTop w:val="0"/>
              <w:marBottom w:val="0"/>
              <w:divBdr>
                <w:top w:val="none" w:sz="0" w:space="0" w:color="auto"/>
                <w:left w:val="none" w:sz="0" w:space="0" w:color="auto"/>
                <w:bottom w:val="none" w:sz="0" w:space="0" w:color="auto"/>
                <w:right w:val="none" w:sz="0" w:space="0" w:color="auto"/>
              </w:divBdr>
              <w:divsChild>
                <w:div w:id="511649887">
                  <w:marLeft w:val="0"/>
                  <w:marRight w:val="0"/>
                  <w:marTop w:val="0"/>
                  <w:marBottom w:val="0"/>
                  <w:divBdr>
                    <w:top w:val="none" w:sz="0" w:space="0" w:color="auto"/>
                    <w:left w:val="none" w:sz="0" w:space="0" w:color="auto"/>
                    <w:bottom w:val="none" w:sz="0" w:space="0" w:color="auto"/>
                    <w:right w:val="none" w:sz="0" w:space="0" w:color="auto"/>
                  </w:divBdr>
                  <w:divsChild>
                    <w:div w:id="1027214761">
                      <w:marLeft w:val="0"/>
                      <w:marRight w:val="0"/>
                      <w:marTop w:val="0"/>
                      <w:marBottom w:val="0"/>
                      <w:divBdr>
                        <w:top w:val="none" w:sz="0" w:space="0" w:color="auto"/>
                        <w:left w:val="none" w:sz="0" w:space="0" w:color="auto"/>
                        <w:bottom w:val="none" w:sz="0" w:space="0" w:color="auto"/>
                        <w:right w:val="none" w:sz="0" w:space="0" w:color="auto"/>
                      </w:divBdr>
                      <w:divsChild>
                        <w:div w:id="1135832183">
                          <w:marLeft w:val="0"/>
                          <w:marRight w:val="0"/>
                          <w:marTop w:val="0"/>
                          <w:marBottom w:val="0"/>
                          <w:divBdr>
                            <w:top w:val="none" w:sz="0" w:space="0" w:color="auto"/>
                            <w:left w:val="none" w:sz="0" w:space="0" w:color="auto"/>
                            <w:bottom w:val="none" w:sz="0" w:space="0" w:color="auto"/>
                            <w:right w:val="none" w:sz="0" w:space="0" w:color="auto"/>
                          </w:divBdr>
                          <w:divsChild>
                            <w:div w:id="445078316">
                              <w:marLeft w:val="0"/>
                              <w:marRight w:val="0"/>
                              <w:marTop w:val="0"/>
                              <w:marBottom w:val="0"/>
                              <w:divBdr>
                                <w:top w:val="none" w:sz="0" w:space="0" w:color="auto"/>
                                <w:left w:val="none" w:sz="0" w:space="0" w:color="auto"/>
                                <w:bottom w:val="none" w:sz="0" w:space="0" w:color="auto"/>
                                <w:right w:val="none" w:sz="0" w:space="0" w:color="auto"/>
                              </w:divBdr>
                              <w:divsChild>
                                <w:div w:id="1294605341">
                                  <w:marLeft w:val="0"/>
                                  <w:marRight w:val="0"/>
                                  <w:marTop w:val="0"/>
                                  <w:marBottom w:val="0"/>
                                  <w:divBdr>
                                    <w:top w:val="none" w:sz="0" w:space="0" w:color="auto"/>
                                    <w:left w:val="none" w:sz="0" w:space="0" w:color="auto"/>
                                    <w:bottom w:val="none" w:sz="0" w:space="0" w:color="auto"/>
                                    <w:right w:val="none" w:sz="0" w:space="0" w:color="auto"/>
                                  </w:divBdr>
                                  <w:divsChild>
                                    <w:div w:id="284388605">
                                      <w:marLeft w:val="0"/>
                                      <w:marRight w:val="0"/>
                                      <w:marTop w:val="0"/>
                                      <w:marBottom w:val="0"/>
                                      <w:divBdr>
                                        <w:top w:val="none" w:sz="0" w:space="0" w:color="auto"/>
                                        <w:left w:val="none" w:sz="0" w:space="0" w:color="auto"/>
                                        <w:bottom w:val="none" w:sz="0" w:space="0" w:color="auto"/>
                                        <w:right w:val="none" w:sz="0" w:space="0" w:color="auto"/>
                                      </w:divBdr>
                                      <w:divsChild>
                                        <w:div w:id="1744526246">
                                          <w:marLeft w:val="0"/>
                                          <w:marRight w:val="0"/>
                                          <w:marTop w:val="0"/>
                                          <w:marBottom w:val="0"/>
                                          <w:divBdr>
                                            <w:top w:val="none" w:sz="0" w:space="0" w:color="auto"/>
                                            <w:left w:val="none" w:sz="0" w:space="0" w:color="auto"/>
                                            <w:bottom w:val="none" w:sz="0" w:space="0" w:color="auto"/>
                                            <w:right w:val="none" w:sz="0" w:space="0" w:color="auto"/>
                                          </w:divBdr>
                                          <w:divsChild>
                                            <w:div w:id="2730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374396">
      <w:bodyDiv w:val="1"/>
      <w:marLeft w:val="0"/>
      <w:marRight w:val="0"/>
      <w:marTop w:val="0"/>
      <w:marBottom w:val="0"/>
      <w:divBdr>
        <w:top w:val="none" w:sz="0" w:space="0" w:color="auto"/>
        <w:left w:val="none" w:sz="0" w:space="0" w:color="auto"/>
        <w:bottom w:val="none" w:sz="0" w:space="0" w:color="auto"/>
        <w:right w:val="none" w:sz="0" w:space="0" w:color="auto"/>
      </w:divBdr>
    </w:div>
    <w:div w:id="94175543">
      <w:bodyDiv w:val="1"/>
      <w:marLeft w:val="0"/>
      <w:marRight w:val="0"/>
      <w:marTop w:val="0"/>
      <w:marBottom w:val="0"/>
      <w:divBdr>
        <w:top w:val="none" w:sz="0" w:space="0" w:color="auto"/>
        <w:left w:val="none" w:sz="0" w:space="0" w:color="auto"/>
        <w:bottom w:val="none" w:sz="0" w:space="0" w:color="auto"/>
        <w:right w:val="none" w:sz="0" w:space="0" w:color="auto"/>
      </w:divBdr>
    </w:div>
    <w:div w:id="116726046">
      <w:bodyDiv w:val="1"/>
      <w:marLeft w:val="0"/>
      <w:marRight w:val="0"/>
      <w:marTop w:val="0"/>
      <w:marBottom w:val="0"/>
      <w:divBdr>
        <w:top w:val="none" w:sz="0" w:space="0" w:color="auto"/>
        <w:left w:val="none" w:sz="0" w:space="0" w:color="auto"/>
        <w:bottom w:val="none" w:sz="0" w:space="0" w:color="auto"/>
        <w:right w:val="none" w:sz="0" w:space="0" w:color="auto"/>
      </w:divBdr>
    </w:div>
    <w:div w:id="512380417">
      <w:bodyDiv w:val="1"/>
      <w:marLeft w:val="0"/>
      <w:marRight w:val="0"/>
      <w:marTop w:val="0"/>
      <w:marBottom w:val="0"/>
      <w:divBdr>
        <w:top w:val="none" w:sz="0" w:space="0" w:color="auto"/>
        <w:left w:val="none" w:sz="0" w:space="0" w:color="auto"/>
        <w:bottom w:val="none" w:sz="0" w:space="0" w:color="auto"/>
        <w:right w:val="none" w:sz="0" w:space="0" w:color="auto"/>
      </w:divBdr>
    </w:div>
    <w:div w:id="668218885">
      <w:bodyDiv w:val="1"/>
      <w:marLeft w:val="0"/>
      <w:marRight w:val="0"/>
      <w:marTop w:val="0"/>
      <w:marBottom w:val="0"/>
      <w:divBdr>
        <w:top w:val="none" w:sz="0" w:space="0" w:color="auto"/>
        <w:left w:val="none" w:sz="0" w:space="0" w:color="auto"/>
        <w:bottom w:val="none" w:sz="0" w:space="0" w:color="auto"/>
        <w:right w:val="none" w:sz="0" w:space="0" w:color="auto"/>
      </w:divBdr>
    </w:div>
    <w:div w:id="724646181">
      <w:bodyDiv w:val="1"/>
      <w:marLeft w:val="0"/>
      <w:marRight w:val="0"/>
      <w:marTop w:val="0"/>
      <w:marBottom w:val="0"/>
      <w:divBdr>
        <w:top w:val="none" w:sz="0" w:space="0" w:color="auto"/>
        <w:left w:val="none" w:sz="0" w:space="0" w:color="auto"/>
        <w:bottom w:val="none" w:sz="0" w:space="0" w:color="auto"/>
        <w:right w:val="none" w:sz="0" w:space="0" w:color="auto"/>
      </w:divBdr>
    </w:div>
    <w:div w:id="795030342">
      <w:bodyDiv w:val="1"/>
      <w:marLeft w:val="0"/>
      <w:marRight w:val="0"/>
      <w:marTop w:val="0"/>
      <w:marBottom w:val="0"/>
      <w:divBdr>
        <w:top w:val="none" w:sz="0" w:space="0" w:color="auto"/>
        <w:left w:val="none" w:sz="0" w:space="0" w:color="auto"/>
        <w:bottom w:val="none" w:sz="0" w:space="0" w:color="auto"/>
        <w:right w:val="none" w:sz="0" w:space="0" w:color="auto"/>
      </w:divBdr>
    </w:div>
    <w:div w:id="910653275">
      <w:bodyDiv w:val="1"/>
      <w:marLeft w:val="0"/>
      <w:marRight w:val="0"/>
      <w:marTop w:val="0"/>
      <w:marBottom w:val="0"/>
      <w:divBdr>
        <w:top w:val="none" w:sz="0" w:space="0" w:color="auto"/>
        <w:left w:val="none" w:sz="0" w:space="0" w:color="auto"/>
        <w:bottom w:val="none" w:sz="0" w:space="0" w:color="auto"/>
        <w:right w:val="none" w:sz="0" w:space="0" w:color="auto"/>
      </w:divBdr>
    </w:div>
    <w:div w:id="1088386879">
      <w:bodyDiv w:val="1"/>
      <w:marLeft w:val="0"/>
      <w:marRight w:val="0"/>
      <w:marTop w:val="0"/>
      <w:marBottom w:val="0"/>
      <w:divBdr>
        <w:top w:val="none" w:sz="0" w:space="0" w:color="auto"/>
        <w:left w:val="none" w:sz="0" w:space="0" w:color="auto"/>
        <w:bottom w:val="none" w:sz="0" w:space="0" w:color="auto"/>
        <w:right w:val="none" w:sz="0" w:space="0" w:color="auto"/>
      </w:divBdr>
    </w:div>
    <w:div w:id="1104619050">
      <w:bodyDiv w:val="1"/>
      <w:marLeft w:val="0"/>
      <w:marRight w:val="0"/>
      <w:marTop w:val="0"/>
      <w:marBottom w:val="0"/>
      <w:divBdr>
        <w:top w:val="none" w:sz="0" w:space="0" w:color="auto"/>
        <w:left w:val="none" w:sz="0" w:space="0" w:color="auto"/>
        <w:bottom w:val="none" w:sz="0" w:space="0" w:color="auto"/>
        <w:right w:val="none" w:sz="0" w:space="0" w:color="auto"/>
      </w:divBdr>
    </w:div>
    <w:div w:id="1168180017">
      <w:bodyDiv w:val="1"/>
      <w:marLeft w:val="0"/>
      <w:marRight w:val="0"/>
      <w:marTop w:val="0"/>
      <w:marBottom w:val="0"/>
      <w:divBdr>
        <w:top w:val="none" w:sz="0" w:space="0" w:color="auto"/>
        <w:left w:val="none" w:sz="0" w:space="0" w:color="auto"/>
        <w:bottom w:val="none" w:sz="0" w:space="0" w:color="auto"/>
        <w:right w:val="none" w:sz="0" w:space="0" w:color="auto"/>
      </w:divBdr>
    </w:div>
    <w:div w:id="1176650446">
      <w:bodyDiv w:val="1"/>
      <w:marLeft w:val="0"/>
      <w:marRight w:val="0"/>
      <w:marTop w:val="0"/>
      <w:marBottom w:val="0"/>
      <w:divBdr>
        <w:top w:val="none" w:sz="0" w:space="0" w:color="auto"/>
        <w:left w:val="none" w:sz="0" w:space="0" w:color="auto"/>
        <w:bottom w:val="none" w:sz="0" w:space="0" w:color="auto"/>
        <w:right w:val="none" w:sz="0" w:space="0" w:color="auto"/>
      </w:divBdr>
    </w:div>
    <w:div w:id="1208837986">
      <w:bodyDiv w:val="1"/>
      <w:marLeft w:val="0"/>
      <w:marRight w:val="0"/>
      <w:marTop w:val="0"/>
      <w:marBottom w:val="0"/>
      <w:divBdr>
        <w:top w:val="none" w:sz="0" w:space="0" w:color="auto"/>
        <w:left w:val="none" w:sz="0" w:space="0" w:color="auto"/>
        <w:bottom w:val="none" w:sz="0" w:space="0" w:color="auto"/>
        <w:right w:val="none" w:sz="0" w:space="0" w:color="auto"/>
      </w:divBdr>
    </w:div>
    <w:div w:id="1279723664">
      <w:bodyDiv w:val="1"/>
      <w:marLeft w:val="0"/>
      <w:marRight w:val="0"/>
      <w:marTop w:val="0"/>
      <w:marBottom w:val="0"/>
      <w:divBdr>
        <w:top w:val="none" w:sz="0" w:space="0" w:color="auto"/>
        <w:left w:val="none" w:sz="0" w:space="0" w:color="auto"/>
        <w:bottom w:val="none" w:sz="0" w:space="0" w:color="auto"/>
        <w:right w:val="none" w:sz="0" w:space="0" w:color="auto"/>
      </w:divBdr>
    </w:div>
    <w:div w:id="1298686121">
      <w:bodyDiv w:val="1"/>
      <w:marLeft w:val="0"/>
      <w:marRight w:val="0"/>
      <w:marTop w:val="0"/>
      <w:marBottom w:val="0"/>
      <w:divBdr>
        <w:top w:val="none" w:sz="0" w:space="0" w:color="auto"/>
        <w:left w:val="none" w:sz="0" w:space="0" w:color="auto"/>
        <w:bottom w:val="none" w:sz="0" w:space="0" w:color="auto"/>
        <w:right w:val="none" w:sz="0" w:space="0" w:color="auto"/>
      </w:divBdr>
    </w:div>
    <w:div w:id="1308392265">
      <w:bodyDiv w:val="1"/>
      <w:marLeft w:val="0"/>
      <w:marRight w:val="0"/>
      <w:marTop w:val="0"/>
      <w:marBottom w:val="0"/>
      <w:divBdr>
        <w:top w:val="none" w:sz="0" w:space="0" w:color="auto"/>
        <w:left w:val="none" w:sz="0" w:space="0" w:color="auto"/>
        <w:bottom w:val="none" w:sz="0" w:space="0" w:color="auto"/>
        <w:right w:val="none" w:sz="0" w:space="0" w:color="auto"/>
      </w:divBdr>
    </w:div>
    <w:div w:id="1328753233">
      <w:bodyDiv w:val="1"/>
      <w:marLeft w:val="0"/>
      <w:marRight w:val="0"/>
      <w:marTop w:val="0"/>
      <w:marBottom w:val="0"/>
      <w:divBdr>
        <w:top w:val="none" w:sz="0" w:space="0" w:color="auto"/>
        <w:left w:val="none" w:sz="0" w:space="0" w:color="auto"/>
        <w:bottom w:val="none" w:sz="0" w:space="0" w:color="auto"/>
        <w:right w:val="none" w:sz="0" w:space="0" w:color="auto"/>
      </w:divBdr>
    </w:div>
    <w:div w:id="1360471763">
      <w:bodyDiv w:val="1"/>
      <w:marLeft w:val="0"/>
      <w:marRight w:val="0"/>
      <w:marTop w:val="0"/>
      <w:marBottom w:val="0"/>
      <w:divBdr>
        <w:top w:val="none" w:sz="0" w:space="0" w:color="auto"/>
        <w:left w:val="none" w:sz="0" w:space="0" w:color="auto"/>
        <w:bottom w:val="none" w:sz="0" w:space="0" w:color="auto"/>
        <w:right w:val="none" w:sz="0" w:space="0" w:color="auto"/>
      </w:divBdr>
    </w:div>
    <w:div w:id="1403210951">
      <w:bodyDiv w:val="1"/>
      <w:marLeft w:val="0"/>
      <w:marRight w:val="0"/>
      <w:marTop w:val="0"/>
      <w:marBottom w:val="0"/>
      <w:divBdr>
        <w:top w:val="none" w:sz="0" w:space="0" w:color="auto"/>
        <w:left w:val="none" w:sz="0" w:space="0" w:color="auto"/>
        <w:bottom w:val="none" w:sz="0" w:space="0" w:color="auto"/>
        <w:right w:val="none" w:sz="0" w:space="0" w:color="auto"/>
      </w:divBdr>
    </w:div>
    <w:div w:id="1438060239">
      <w:bodyDiv w:val="1"/>
      <w:marLeft w:val="0"/>
      <w:marRight w:val="0"/>
      <w:marTop w:val="0"/>
      <w:marBottom w:val="0"/>
      <w:divBdr>
        <w:top w:val="none" w:sz="0" w:space="0" w:color="auto"/>
        <w:left w:val="none" w:sz="0" w:space="0" w:color="auto"/>
        <w:bottom w:val="none" w:sz="0" w:space="0" w:color="auto"/>
        <w:right w:val="none" w:sz="0" w:space="0" w:color="auto"/>
      </w:divBdr>
    </w:div>
    <w:div w:id="1511918730">
      <w:bodyDiv w:val="1"/>
      <w:marLeft w:val="0"/>
      <w:marRight w:val="0"/>
      <w:marTop w:val="0"/>
      <w:marBottom w:val="0"/>
      <w:divBdr>
        <w:top w:val="none" w:sz="0" w:space="0" w:color="auto"/>
        <w:left w:val="none" w:sz="0" w:space="0" w:color="auto"/>
        <w:bottom w:val="none" w:sz="0" w:space="0" w:color="auto"/>
        <w:right w:val="none" w:sz="0" w:space="0" w:color="auto"/>
      </w:divBdr>
    </w:div>
    <w:div w:id="1675641460">
      <w:bodyDiv w:val="1"/>
      <w:marLeft w:val="0"/>
      <w:marRight w:val="0"/>
      <w:marTop w:val="0"/>
      <w:marBottom w:val="0"/>
      <w:divBdr>
        <w:top w:val="none" w:sz="0" w:space="0" w:color="auto"/>
        <w:left w:val="none" w:sz="0" w:space="0" w:color="auto"/>
        <w:bottom w:val="none" w:sz="0" w:space="0" w:color="auto"/>
        <w:right w:val="none" w:sz="0" w:space="0" w:color="auto"/>
      </w:divBdr>
    </w:div>
    <w:div w:id="1824740343">
      <w:bodyDiv w:val="1"/>
      <w:marLeft w:val="0"/>
      <w:marRight w:val="0"/>
      <w:marTop w:val="0"/>
      <w:marBottom w:val="0"/>
      <w:divBdr>
        <w:top w:val="none" w:sz="0" w:space="0" w:color="auto"/>
        <w:left w:val="none" w:sz="0" w:space="0" w:color="auto"/>
        <w:bottom w:val="none" w:sz="0" w:space="0" w:color="auto"/>
        <w:right w:val="none" w:sz="0" w:space="0" w:color="auto"/>
      </w:divBdr>
    </w:div>
    <w:div w:id="1877544974">
      <w:bodyDiv w:val="1"/>
      <w:marLeft w:val="0"/>
      <w:marRight w:val="0"/>
      <w:marTop w:val="0"/>
      <w:marBottom w:val="0"/>
      <w:divBdr>
        <w:top w:val="none" w:sz="0" w:space="0" w:color="auto"/>
        <w:left w:val="none" w:sz="0" w:space="0" w:color="auto"/>
        <w:bottom w:val="none" w:sz="0" w:space="0" w:color="auto"/>
        <w:right w:val="none" w:sz="0" w:space="0" w:color="auto"/>
      </w:divBdr>
    </w:div>
    <w:div w:id="1931740289">
      <w:bodyDiv w:val="1"/>
      <w:marLeft w:val="0"/>
      <w:marRight w:val="0"/>
      <w:marTop w:val="0"/>
      <w:marBottom w:val="0"/>
      <w:divBdr>
        <w:top w:val="none" w:sz="0" w:space="0" w:color="auto"/>
        <w:left w:val="none" w:sz="0" w:space="0" w:color="auto"/>
        <w:bottom w:val="none" w:sz="0" w:space="0" w:color="auto"/>
        <w:right w:val="none" w:sz="0" w:space="0" w:color="auto"/>
      </w:divBdr>
    </w:div>
    <w:div w:id="2096706889">
      <w:bodyDiv w:val="1"/>
      <w:marLeft w:val="0"/>
      <w:marRight w:val="0"/>
      <w:marTop w:val="0"/>
      <w:marBottom w:val="0"/>
      <w:divBdr>
        <w:top w:val="none" w:sz="0" w:space="0" w:color="auto"/>
        <w:left w:val="none" w:sz="0" w:space="0" w:color="auto"/>
        <w:bottom w:val="none" w:sz="0" w:space="0" w:color="auto"/>
        <w:right w:val="none" w:sz="0" w:space="0" w:color="auto"/>
      </w:divBdr>
    </w:div>
    <w:div w:id="2102067387">
      <w:bodyDiv w:val="1"/>
      <w:marLeft w:val="0"/>
      <w:marRight w:val="0"/>
      <w:marTop w:val="0"/>
      <w:marBottom w:val="0"/>
      <w:divBdr>
        <w:top w:val="none" w:sz="0" w:space="0" w:color="auto"/>
        <w:left w:val="none" w:sz="0" w:space="0" w:color="auto"/>
        <w:bottom w:val="none" w:sz="0" w:space="0" w:color="auto"/>
        <w:right w:val="none" w:sz="0" w:space="0" w:color="auto"/>
      </w:divBdr>
    </w:div>
    <w:div w:id="212338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download/details.aspx?id=30653" TargetMode="External"/><Relationship Id="rId18" Type="http://schemas.openxmlformats.org/officeDocument/2006/relationships/hyperlink" Target="http://go.microsoft.com/fwlink/?LinkID=328211"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msdn.microsoft.com/library/windowsazure/dd179357.aspx" TargetMode="External"/><Relationship Id="rId7" Type="http://schemas.openxmlformats.org/officeDocument/2006/relationships/footnotes" Target="footnotes.xml"/><Relationship Id="rId12" Type="http://schemas.openxmlformats.org/officeDocument/2006/relationships/hyperlink" Target="http://www.microsoft.com/download/details.aspx?id=30653" TargetMode="External"/><Relationship Id="rId17" Type="http://schemas.openxmlformats.org/officeDocument/2006/relationships/hyperlink" Target="http://go.microsoft.com/fwlink/?LinkId=328210" TargetMode="External"/><Relationship Id="rId25" Type="http://schemas.openxmlformats.org/officeDocument/2006/relationships/hyperlink" Target="http://support.microsoft.com/kb/282318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pport.microsoft.com/kb/2823180" TargetMode="External"/><Relationship Id="rId20" Type="http://schemas.openxmlformats.org/officeDocument/2006/relationships/hyperlink" Target="http://technet.microsoft.com/library/dn249912.asp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en-us/download/details.aspx?id=5842" TargetMode="External"/><Relationship Id="rId24" Type="http://schemas.openxmlformats.org/officeDocument/2006/relationships/hyperlink" Target="http://support.microsoft.com/kb/2506143"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upport.microsoft.com/kb/2823180" TargetMode="External"/><Relationship Id="rId23" Type="http://schemas.openxmlformats.org/officeDocument/2006/relationships/hyperlink" Target="https://connect.microsoft.com/PowerShell/Feedback" TargetMode="External"/><Relationship Id="rId28" Type="http://schemas.openxmlformats.org/officeDocument/2006/relationships/footer" Target="footer1.xml"/><Relationship Id="rId10" Type="http://schemas.openxmlformats.org/officeDocument/2006/relationships/hyperlink" Target="http://windows.microsoft.com/installwindows7sp1" TargetMode="External"/><Relationship Id="rId19" Type="http://schemas.openxmlformats.org/officeDocument/2006/relationships/hyperlink" Target="http://msdn.microsoft.com/library/aa384426(v=vs.85).aspx" TargetMode="External"/><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indows.microsoft.com/windows-8/preview" TargetMode="External"/><Relationship Id="rId14" Type="http://schemas.openxmlformats.org/officeDocument/2006/relationships/hyperlink" Target="http://www.microsoft.com/download/details.aspx?id=30653" TargetMode="External"/><Relationship Id="rId22" Type="http://schemas.openxmlformats.org/officeDocument/2006/relationships/hyperlink" Target="http://msdn.microsoft.com/library/windows/desktop/system.management.automation.pstypeconverter(v=vs.85).aspx"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5B018-56E0-4DFC-AF32-8A758759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6275</Words>
  <Characters>35773</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2015-03-13T20:30:00Z</dcterms:created>
  <dcterms:modified xsi:type="dcterms:W3CDTF">2015-03-13T20:30:00Z</dcterms:modified>
</cp:coreProperties>
</file>